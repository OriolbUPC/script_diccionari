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B8ED" w14:textId="62A09BD2" w:rsidR="00174A3F" w:rsidRDefault="00A61433" w:rsidP="00397FB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before="120" w:line="240" w:lineRule="auto"/>
        <w:ind w:right="14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61433">
        <w:rPr>
          <w:rFonts w:ascii="Times New Roman" w:eastAsia="Times New Roman" w:hAnsi="Times New Roman" w:cs="Times New Roman"/>
          <w:b/>
          <w:sz w:val="24"/>
          <w:szCs w:val="24"/>
        </w:rPr>
        <w:t>ACTUALITZACIÓ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A61433">
        <w:rPr>
          <w:rFonts w:ascii="Times New Roman" w:eastAsia="Times New Roman" w:hAnsi="Times New Roman" w:cs="Times New Roman"/>
          <w:b/>
          <w:sz w:val="24"/>
          <w:szCs w:val="24"/>
        </w:rPr>
        <w:t xml:space="preserve">OBRA </w:t>
      </w:r>
    </w:p>
    <w:p w14:paraId="6E02BCC0" w14:textId="39A33556" w:rsidR="00174A3F" w:rsidRDefault="00A61433" w:rsidP="0017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61433">
        <w:rPr>
          <w:rFonts w:ascii="Times New Roman" w:eastAsia="Times New Roman" w:hAnsi="Times New Roman" w:cs="Times New Roman"/>
          <w:b/>
          <w:i/>
          <w:sz w:val="24"/>
          <w:szCs w:val="24"/>
        </w:rPr>
        <w:t>ASSAIG D</w:t>
      </w:r>
      <w:r w:rsidR="00483E99">
        <w:rPr>
          <w:rFonts w:ascii="Times New Roman" w:eastAsia="Times New Roman" w:hAnsi="Times New Roman" w:cs="Times New Roman"/>
          <w:b/>
          <w:i/>
          <w:sz w:val="24"/>
          <w:szCs w:val="24"/>
        </w:rPr>
        <w:t>’</w:t>
      </w:r>
      <w:r w:rsidRPr="00A6143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UN VOCABULARI METEOROLÒGIC CATALÀ, </w:t>
      </w:r>
    </w:p>
    <w:p w14:paraId="21EBC55B" w14:textId="0FC01D2D" w:rsidR="00A61433" w:rsidRPr="00A61433" w:rsidRDefault="00A61433" w:rsidP="00174A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61433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A61433">
        <w:rPr>
          <w:rFonts w:ascii="Times New Roman" w:eastAsia="Times New Roman" w:hAnsi="Times New Roman" w:cs="Times New Roman"/>
          <w:b/>
          <w:sz w:val="24"/>
          <w:szCs w:val="24"/>
        </w:rPr>
        <w:t>Eduard Fontserè (1948)</w:t>
      </w:r>
    </w:p>
    <w:p w14:paraId="3DE1BA2D" w14:textId="77777777" w:rsidR="00174A3F" w:rsidRDefault="00174A3F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2924E2A6" w14:textId="2D234A2F" w:rsidR="00FC638F" w:rsidRDefault="00FC638F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Projecte IEC, </w:t>
      </w:r>
      <w:r>
        <w:rPr>
          <w:rFonts w:ascii="Times New Roman" w:hAnsi="Times New Roman" w:cs="Times New Roman"/>
          <w:sz w:val="24"/>
          <w:szCs w:val="24"/>
          <w:lang w:val="en-US"/>
        </w:rPr>
        <w:t>Codi</w:t>
      </w:r>
      <w:r w:rsidR="00C66910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PRO2023-S03-MAZON</w:t>
      </w:r>
    </w:p>
    <w:p w14:paraId="35D17F5B" w14:textId="4BFBDD91" w:rsidR="00A61433" w:rsidRDefault="00A61433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IP: Jordi Mazon</w:t>
      </w:r>
    </w:p>
    <w:p w14:paraId="186FD4FA" w14:textId="77777777" w:rsidR="00E91355" w:rsidRDefault="00E91355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68162D37" w14:textId="5CE5316B" w:rsidR="00A61433" w:rsidRPr="00E91355" w:rsidRDefault="00FC638F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355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52122D">
        <w:rPr>
          <w:rFonts w:ascii="Times New Roman" w:eastAsia="Times New Roman" w:hAnsi="Times New Roman" w:cs="Times New Roman"/>
          <w:b/>
          <w:sz w:val="24"/>
          <w:szCs w:val="24"/>
        </w:rPr>
        <w:t>legendes text original</w:t>
      </w:r>
      <w:r w:rsidR="00C6691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3EF2DA5" w14:textId="7BA061E1" w:rsidR="0025249A" w:rsidRDefault="00DD2CC2" w:rsidP="002524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120" w:after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340502">
        <w:rPr>
          <w:rFonts w:ascii="Times New Roman" w:eastAsia="Times New Roman" w:hAnsi="Times New Roman" w:cs="Times New Roman"/>
          <w:i/>
          <w:sz w:val="24"/>
          <w:szCs w:val="24"/>
        </w:rPr>
        <w:t>res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ab/>
      </w:r>
      <w:r w:rsidR="0025249A" w:rsidRPr="007667E3">
        <w:rPr>
          <w:rFonts w:ascii="Times New Roman" w:eastAsia="Times New Roman" w:hAnsi="Times New Roman" w:cs="Times New Roman"/>
          <w:sz w:val="24"/>
          <w:szCs w:val="24"/>
        </w:rPr>
        <w:t>Term</w:t>
      </w:r>
      <w:r w:rsidR="0025249A">
        <w:rPr>
          <w:rFonts w:ascii="Times New Roman" w:eastAsia="Times New Roman" w:hAnsi="Times New Roman" w:cs="Times New Roman"/>
          <w:sz w:val="24"/>
          <w:szCs w:val="24"/>
        </w:rPr>
        <w:t xml:space="preserve">e original de Fontserè → </w:t>
      </w:r>
      <w:r w:rsidR="0025249A"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original]</w:t>
      </w:r>
    </w:p>
    <w:p w14:paraId="5F2C767B" w14:textId="09E8F5CC" w:rsidR="00646E3E" w:rsidRPr="007667E3" w:rsidRDefault="0025249A" w:rsidP="002524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134" w:right="147" w:hanging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7C4B" w:rsidRPr="007667E3">
        <w:rPr>
          <w:rFonts w:ascii="Times New Roman" w:eastAsia="Times New Roman" w:hAnsi="Times New Roman" w:cs="Times New Roman"/>
          <w:sz w:val="24"/>
          <w:szCs w:val="24"/>
        </w:rPr>
        <w:t>Term</w:t>
      </w:r>
      <w:r w:rsidR="003902AD">
        <w:rPr>
          <w:rFonts w:ascii="Times New Roman" w:eastAsia="Times New Roman" w:hAnsi="Times New Roman" w:cs="Times New Roman"/>
          <w:sz w:val="24"/>
          <w:szCs w:val="24"/>
        </w:rPr>
        <w:t xml:space="preserve">e inclòs en la versió original 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 xml:space="preserve">de Fontserè que no ha estat modificat. És un terme en </w:t>
      </w:r>
      <w:r w:rsidR="00F37C4B" w:rsidRPr="007667E3">
        <w:rPr>
          <w:rFonts w:ascii="Times New Roman" w:eastAsia="Times New Roman" w:hAnsi="Times New Roman" w:cs="Times New Roman"/>
          <w:sz w:val="24"/>
          <w:szCs w:val="24"/>
        </w:rPr>
        <w:t>desús o obsolet actualment</w:t>
      </w:r>
      <w:r w:rsidR="00DD2CC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DD2CC2"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="00DD2CC2"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</w:p>
    <w:p w14:paraId="47CA3DAD" w14:textId="35D17B34" w:rsidR="00646E3E" w:rsidRPr="007667E3" w:rsidRDefault="00DD2CC2" w:rsidP="00DD2C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134" w:right="147" w:hanging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ab/>
      </w:r>
      <w:r w:rsidR="00F37C4B" w:rsidRPr="007667E3">
        <w:rPr>
          <w:rFonts w:ascii="Times New Roman" w:eastAsia="Times New Roman" w:hAnsi="Times New Roman" w:cs="Times New Roman"/>
          <w:sz w:val="24"/>
          <w:szCs w:val="24"/>
        </w:rPr>
        <w:t>Terme inclòs en la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 xml:space="preserve"> versió original de Fontserè, però que inclou</w:t>
      </w:r>
      <w:r w:rsidR="00F37C4B" w:rsidRPr="007667E3">
        <w:rPr>
          <w:rFonts w:ascii="Times New Roman" w:eastAsia="Times New Roman" w:hAnsi="Times New Roman" w:cs="Times New Roman"/>
          <w:sz w:val="24"/>
          <w:szCs w:val="24"/>
        </w:rPr>
        <w:t xml:space="preserve"> modificacio</w:t>
      </w:r>
      <w:r w:rsidR="003902AD">
        <w:rPr>
          <w:rFonts w:ascii="Times New Roman" w:eastAsia="Times New Roman" w:hAnsi="Times New Roman" w:cs="Times New Roman"/>
          <w:sz w:val="24"/>
          <w:szCs w:val="24"/>
        </w:rPr>
        <w:t xml:space="preserve">ns per 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>a actualitzar-lo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DD2CC2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</w:p>
    <w:p w14:paraId="34ACEC64" w14:textId="214C1400" w:rsidR="00646E3E" w:rsidRPr="007667E3" w:rsidRDefault="00DD2CC2" w:rsidP="00DD2C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134" w:right="147" w:hanging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*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ab/>
        <w:t>T</w:t>
      </w:r>
      <w:r w:rsidR="0033503C" w:rsidRPr="007667E3">
        <w:rPr>
          <w:rFonts w:ascii="Times New Roman" w:eastAsia="Times New Roman" w:hAnsi="Times New Roman" w:cs="Times New Roman"/>
          <w:sz w:val="24"/>
          <w:szCs w:val="24"/>
        </w:rPr>
        <w:t xml:space="preserve">erme </w:t>
      </w:r>
      <w:r w:rsidR="0033503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ou afegit al V</w:t>
      </w:r>
      <w:r w:rsidR="00F37C4B" w:rsidRPr="007667E3">
        <w:rPr>
          <w:rFonts w:ascii="Times New Roman" w:eastAsia="Times New Roman" w:hAnsi="Times New Roman" w:cs="Times New Roman"/>
          <w:sz w:val="24"/>
          <w:szCs w:val="24"/>
        </w:rPr>
        <w:t>ocabulari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</w:p>
    <w:p w14:paraId="2C9B0D06" w14:textId="77777777" w:rsidR="00C66910" w:rsidRDefault="00C66910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3CBDD" w14:textId="77777777" w:rsidR="00C66910" w:rsidRDefault="00C66910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58A4C" w14:textId="691CD7EC" w:rsidR="00646E3E" w:rsidRPr="00C66910" w:rsidRDefault="00C66910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Àrees temàtiques</w:t>
      </w:r>
      <w:r w:rsidR="00F37C4B" w:rsidRPr="00C66910">
        <w:rPr>
          <w:rFonts w:ascii="Times New Roman" w:eastAsia="Times New Roman" w:hAnsi="Times New Roman" w:cs="Times New Roman"/>
          <w:b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codis:</w:t>
      </w:r>
    </w:p>
    <w:p w14:paraId="28583F56" w14:textId="77777777" w:rsidR="004D33F7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ALT: Altres àrees</w:t>
      </w:r>
    </w:p>
    <w:p w14:paraId="5C828ED9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CC: Canvi climàtic</w:t>
      </w:r>
    </w:p>
    <w:p w14:paraId="17AEF50C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CLIM: Climatologia</w:t>
      </w:r>
    </w:p>
    <w:p w14:paraId="2DFB9B83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FEN: 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enòmens meteorològics</w:t>
      </w:r>
    </w:p>
    <w:p w14:paraId="2889B560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INS: Instrumentació</w:t>
      </w:r>
    </w:p>
    <w:p w14:paraId="45FFF3F9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MET: Meteorologia </w:t>
      </w:r>
    </w:p>
    <w:p w14:paraId="073F77F8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MOD: Modelització/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Pronòstic</w:t>
      </w:r>
    </w:p>
    <w:p w14:paraId="28EA16C6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NUV: 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úvols</w:t>
      </w:r>
    </w:p>
    <w:p w14:paraId="37786DD1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OBS: Observació atmosfèrica</w:t>
      </w:r>
    </w:p>
    <w:p w14:paraId="2219B422" w14:textId="77777777" w:rsidR="004D33F7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SOC: Relacions de la meteorologia o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climatologia amb la societat</w:t>
      </w:r>
    </w:p>
    <w:p w14:paraId="4F204196" w14:textId="77777777" w:rsidR="004D33F7" w:rsidRPr="007667E3" w:rsidRDefault="004D33F7" w:rsidP="00C66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TEL: Teledetecció</w:t>
      </w:r>
    </w:p>
    <w:p w14:paraId="187CFA7C" w14:textId="77777777" w:rsidR="004B6A5D" w:rsidRDefault="004B6A5D" w:rsidP="00BE76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F6E87" w14:textId="293830C5" w:rsidR="00E91355" w:rsidRPr="00BE76C8" w:rsidRDefault="00BE76C8" w:rsidP="00BE76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9118FE" w14:textId="77777777" w:rsidR="007636A9" w:rsidRPr="00BD0477" w:rsidRDefault="007636A9" w:rsidP="007636A9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78956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VOCABULARI FONTSERÈ ACTUALITZAT</w:t>
      </w:r>
    </w:p>
    <w:p w14:paraId="48075A3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D1BED3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A</w:t>
      </w:r>
    </w:p>
    <w:p w14:paraId="1368CBB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65B4EA5" w14:textId="493F609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 d</w:t>
      </w:r>
      <w:r w:rsidR="008F3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anticicló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7E4E7C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9BD2D2" w14:textId="18522D0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 amb què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indica un anticicló o una zona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alta pressió atmosfèrica en els mapes isobàrics.</w:t>
      </w:r>
    </w:p>
    <w:p w14:paraId="1BF397D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15970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abast del vent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Distància al llarg de la qual el vent manté unes característiques constants de direcció i de velocitat. </w:t>
      </w:r>
    </w:p>
    <w:p w14:paraId="364FEC0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1E34B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Terme utilitzat sobretot en nàutica, àmbit en què es coneix amb la forma anglesa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fetch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8D8189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34D5E4" w14:textId="2D765CD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abast visual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Distància a la qual la diferència de luminàncies entre un objecte i el seu entorn permet distingir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altre.</w:t>
      </w:r>
    </w:p>
    <w:p w14:paraId="56FE4EA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1CAA7E" w14:textId="1BE99E2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abric termomètric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Artefacte de persianes o de posts per a abrigar els termòmetres contra la pluja, els raigs de Sol i la reverberació del terreny i de les parets,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però que deixa circular lliurement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entorn dels aparells.</w:t>
      </w:r>
    </w:p>
    <w:p w14:paraId="67C5A2B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FFA1D8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absorbància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Quocient entre la radiació absorbida per un cos i la radiació que hi incideix.</w:t>
      </w:r>
    </w:p>
    <w:p w14:paraId="20F095C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8AE3FD1" w14:textId="0131BB3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absorció atmosfèrica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 de transformació de la radiació, que incideix sobre els constituents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en un altre tipus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energia.</w:t>
      </w:r>
    </w:p>
    <w:p w14:paraId="5FD316E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02398C7" w14:textId="67A35F9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Ac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 d</w:t>
      </w:r>
      <w:r w:rsidR="008F3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altocúmulus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0A8EED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BDFCB87" w14:textId="5CFFEA1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aclarida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f.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1.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Espai serè dins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sistema nuvolós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Quan és de poca extensió 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 diu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clariana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| 2. Transició de cel molt ennuvolat a poc ennuvolat o serè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14:paraId="338FEBE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35B0D43" w14:textId="58A77F37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acreció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F00723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Creixement dels cristalls de gel que formen els flocs de neu.</w:t>
      </w:r>
      <w:r w:rsidR="00F007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| 2. </w:t>
      </w:r>
      <w:r w:rsidR="00F00723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Formació de neu granulada i de gebre mitjançant la incorporació de gotetes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subfosa en un cristall de glaç.</w:t>
      </w:r>
    </w:p>
    <w:p w14:paraId="47188A3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6F2FA32" w14:textId="75B483F9" w:rsidR="007636A9" w:rsidRPr="00BD0477" w:rsidRDefault="007636A9" w:rsidP="00C37BA6">
      <w:pPr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actinòmetre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37BA6" w:rsidRPr="00C37BA6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Piranòmetre</w:t>
      </w:r>
      <w:r w:rsidR="00C37B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2754AE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C72143" w14:textId="1AC4421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actinometria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Estudi de les radiacions que arriben a la Terra o a un lloc determinat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ella.</w:t>
      </w:r>
    </w:p>
    <w:p w14:paraId="4A53DAA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DF85EA3" w14:textId="3A8CE6B5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acústica meteorològica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Branca de la meteorologia que estudia els sons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atmosfèric i la influència de les condicions atmosfèriques en la propagació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audibilitat dels sons en general.</w:t>
      </w:r>
    </w:p>
    <w:p w14:paraId="0C535382" w14:textId="77777777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B74FDB" w14:textId="77777777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Sinònim compl.: meteorologia acústica</w:t>
      </w:r>
    </w:p>
    <w:p w14:paraId="5A7F7626" w14:textId="77777777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6E477BA" w14:textId="77777777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meteorologia acústica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Acústica meteorològica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5D2184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FB13DE" w14:textId="7FC2E74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adiabàtic | adiabàtica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Qualificatiu dels canvis de temperatura, pressió i densitat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substància 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no se li comunica ni sostreu cap quantitat de calor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63619F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8E1AC6" w14:textId="5E829AE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adiabàtica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Línia que representa els canvis de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petita sotmesa a un procés adiabàtic en un diagrama termodinàmic.</w:t>
      </w:r>
    </w:p>
    <w:p w14:paraId="3AA6112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ED8666" w14:textId="683AA90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adiabàti</w:t>
      </w:r>
      <w:r w:rsidR="00FB44F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saturad</w:t>
      </w:r>
      <w:r w:rsidR="00FB44F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hAnsi="Times New Roman" w:cs="Times New Roman"/>
          <w:i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</w:t>
      </w:r>
      <w:r w:rsidR="00FB44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que, en un diagrama aerològic, represent</w:t>
      </w:r>
      <w:r w:rsidR="00FB44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les transformacions 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quantitat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aire saturat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649C07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6A2F2F" w14:textId="5DA1F5E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adiabàti</w:t>
      </w:r>
      <w:r w:rsidR="00FB44F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se</w:t>
      </w:r>
      <w:r w:rsidR="00FB44F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hAnsi="Times New Roman" w:cs="Times New Roman"/>
          <w:i/>
          <w:shd w:val="clear" w:color="auto" w:fill="FFFFFF"/>
        </w:rPr>
        <w:t>c. nom. f.</w:t>
      </w:r>
      <w:r w:rsidR="00483E99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</w:t>
      </w:r>
      <w:r w:rsidR="00FB44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que, en un diagrama aerològic, represent</w:t>
      </w:r>
      <w:r w:rsidR="00FB44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les transformacions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quantitat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aire sec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2A10B9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479BD1" w14:textId="7052089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advecció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Transport de calor degut al desplaçament de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direcció horitzontal. |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 mateix moviment. | 3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Desplaçament horitzontal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comporta transport de calor,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i moment lineal, entre altres aspectes.</w:t>
      </w:r>
    </w:p>
    <w:p w14:paraId="71317E9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D21C48" w14:textId="4C77F9A2" w:rsidR="007636A9" w:rsidRPr="00BD0477" w:rsidRDefault="007636A9" w:rsidP="007636A9">
      <w:pPr>
        <w:ind w:right="4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aerògraf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meteorològic que enregistra les dades de diverses variables meteorològiques, generalment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lliure, i també a la capa límit.</w:t>
      </w:r>
    </w:p>
    <w:p w14:paraId="2193BD4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D09BA4" w14:textId="42BE0C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aerodinàmica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Estudi dinàmic del moviment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cos dins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aire. |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2. Dinàmica dels gasos. </w:t>
      </w:r>
    </w:p>
    <w:p w14:paraId="4CEFB66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33630E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aerograma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Diagrama aerològic ideat per Refsdal, que té per abscisses log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T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 per </w:t>
      </w:r>
      <w:r w:rsidRPr="00C2116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ordenades </w:t>
      </w:r>
      <w:r w:rsidRPr="00C21164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T </w:t>
      </w:r>
      <w:r w:rsidRPr="00C2116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log </w:t>
      </w:r>
      <w:r w:rsidRPr="00C21164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p</w:t>
      </w:r>
      <w:r w:rsidRPr="00C2116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0FE64A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677177" w14:textId="2A8DC26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aerologia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Estudi (sobretot termodinàmic)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atmosfera.</w:t>
      </w:r>
    </w:p>
    <w:p w14:paraId="1D78E18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1710F8C" w14:textId="4C61B94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Sovint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en sentit restrictiu, significant solament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estudi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lliure.</w:t>
      </w:r>
    </w:p>
    <w:p w14:paraId="296E525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599D57" w14:textId="6A86A498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aeronomia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Branca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aerologia que estudia les regions altes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per sobre dels 40 o 50 km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altitud, on els fenòmens de dissociació 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ionització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són intensos. </w:t>
      </w:r>
    </w:p>
    <w:p w14:paraId="70F5BBE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35F6E4" w14:textId="2D76CFA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aeroplàn</w:t>
      </w:r>
      <w:r w:rsidRPr="00BD047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ct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on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Plàncton atmosfèric. | 2. Conjunt dels microorganismes i petits éssers vivents que voleien o estan en suspensió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174D536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84A62E" w14:textId="4C896DC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aerosol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Conjunt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corpuscles microscòpics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0723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suspensió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que enterboleixen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 li comuniquen propietats que recorden les de les solucions col·loidals. </w:t>
      </w:r>
    </w:p>
    <w:p w14:paraId="57E7E27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E6D79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agrometeorologia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Meteorologia agrícola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3E90A0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32907A" w14:textId="53965B1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agull</w:t>
      </w:r>
      <w:r w:rsidR="00FB44F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 glaç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Bastonet molt petit (o escates) de glaç, que volei</w:t>
      </w:r>
      <w:r w:rsidR="009F1DF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visiblement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44DD5B4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04A802" w14:textId="55B02D7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veu bé sobretot quan brill</w:t>
      </w:r>
      <w:r w:rsidR="009F1DF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la lluïssor del Sol, i llavors po</w:t>
      </w:r>
      <w:r w:rsidR="009F1DF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produir columnes solars i altres fenòmens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halo. Apareix en temps estable,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hivern, més freqüentment amb grans freds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hivern polar o en les altes regions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lliure. </w:t>
      </w:r>
    </w:p>
    <w:p w14:paraId="7CAE4B6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8FF08F" w14:textId="2705E33F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aigua precipitable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Concepte teòric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obté considerant que es condensa tot 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que conté una columna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de secció unitat. </w:t>
      </w:r>
    </w:p>
    <w:p w14:paraId="3E0C69B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3FEA5D" w14:textId="1A936CD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costuma a expressar en mm. </w:t>
      </w:r>
    </w:p>
    <w:p w14:paraId="180EF90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747C81" w14:textId="41BBE5D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aigualada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Dipòsit abundant del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condensat de les capes més baixes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la temperatura de les quals, per causa de la irradiació del terreny,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 refredat fins a sota del punt de rosada. </w:t>
      </w:r>
    </w:p>
    <w:p w14:paraId="3CD9171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587A7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aiguaneu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Precipitació quelcom uniforme de neu a mig fondre o de neu i pluja barrejades. </w:t>
      </w:r>
    </w:p>
    <w:p w14:paraId="30600E2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0B30F3" w14:textId="18620CE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aiguat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Ploguda forta que pot produir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orrentades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rierades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inundacions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861CB1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ABA2D04" w14:textId="54AC3FB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concepte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fort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fa referència a la intensitat, és a dir, una precipitació que en poc temps deixa registres importants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acumulada.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associa a núvols convectius.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35DDAAE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5BFD497" w14:textId="21662EEE" w:rsidR="00C37BA6" w:rsidRPr="00C37BA6" w:rsidRDefault="00C37BA6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C37BA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Sin compl.: plujat </w:t>
      </w:r>
    </w:p>
    <w:p w14:paraId="26FF95FF" w14:textId="77777777" w:rsidR="00C37BA6" w:rsidRPr="00BD0477" w:rsidRDefault="00C37BA6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29B1217" w14:textId="26868EB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Barreja de gasos que constitueix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0211BDC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A9F7FE" w14:textId="33A0321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Algunes vegades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entén per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aire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aquesta barreja després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haver-se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 eliminat 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aigua. </w:t>
      </w:r>
    </w:p>
    <w:p w14:paraId="7C9BCBC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FE56F79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aire clar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Aire en el qual la visibilitat és bona. </w:t>
      </w:r>
    </w:p>
    <w:p w14:paraId="1FF2819A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62A22D" w14:textId="5D11B830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aire contaminat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Aire que conté excés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alguns dels seus components. </w:t>
      </w:r>
    </w:p>
    <w:p w14:paraId="23F458CA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FEF8F3" w14:textId="5527282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equatorial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Aire procedent de les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baixes latituds.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3A16BA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AAC1F4" w14:textId="338154A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aire humit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meteorologia, 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 amb una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humitat relativa molt elevad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a,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 es condensa amb facilitat.</w:t>
      </w:r>
    </w:p>
    <w:p w14:paraId="6BDF658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4725F1" w14:textId="7BAC788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polar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Aire procedent de les regions polars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88771F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2C8586" w14:textId="23E3EF38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aire pur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Aire que no conté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contaminants atmosfèrics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A0B294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93AE965" w14:textId="5F6BD6C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aire saturat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conté tota la 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compatible amb la seva temperatura. </w:t>
      </w:r>
    </w:p>
    <w:p w14:paraId="6418C3C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1B54FA" w14:textId="1B1B282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aire sec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meteorologia, 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ire que, 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 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ésser la seva 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temperatura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molt superior al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punt de rosada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es comporta físicament com si fos sec,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encara que contingui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497D0B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2DCFEB" w14:textId="6EEF50E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tropical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Aire procedent de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 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proximitats dels 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tròpics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B8E5E5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C6D028" w14:textId="4A75F7E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AIREP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Informe que emet el pilot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aeronau en vol a partir dels fenòmens meteorològics adversos que observa.</w:t>
      </w:r>
      <w:r w:rsid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92C551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CA176C" w14:textId="70703FD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 informe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envia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organismes oficials de trànsit aeri perquè el transmetin a les oficines de vigilància meteorològica i sigui validat, codificat i comunicat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resta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usuaris aeronàutics.</w:t>
      </w:r>
    </w:p>
    <w:p w14:paraId="47F154A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048D938" w14:textId="6717D42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alba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Crepuscle del matí: temps comprès entre les primeres clarors matinals i la sortida del Sol. Trenc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alba. Punta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alba: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començament del crepuscle del matí. </w:t>
      </w:r>
    </w:p>
    <w:p w14:paraId="55C1F15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537E34" w14:textId="0853F36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albedo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Proporció de la llum 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incident 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un cos 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 lluminós</w:t>
      </w:r>
      <w:r w:rsidR="00F00723"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que és reflectida difusament per ell</w:t>
      </w:r>
      <w:r w:rsidRPr="00F007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A1D593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F3B7DE" w14:textId="6DCAAD6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albedo terrestre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Albedo del conjunt format per la Terra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6AE19E4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8219C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Té un valor de mitjana del 30 %.</w:t>
      </w:r>
    </w:p>
    <w:p w14:paraId="5624D22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9FAFD5" w14:textId="0796B13D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albedòmetre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meteorològic que mesura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albedo. </w:t>
      </w:r>
    </w:p>
    <w:p w14:paraId="5229740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4ABFA50" w14:textId="58FEEC2B" w:rsidR="007636A9" w:rsidRDefault="007636A9" w:rsidP="0055586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RELACIONS DE LA METEOROLOGIA O CLIMATOLOGIA AMB LA SOCIETAT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alerta meteorològica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5586D" w:rsidRPr="0055586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Alerta basada en un avís meteorològic que els serveis de protecció civil emeten quan consideren que les condicions meteorològiques poden </w:t>
      </w:r>
      <w:r w:rsidR="0055586D" w:rsidRPr="0055586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suposar un perill per a les infraestructures o la població,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55586D" w:rsidRPr="0055586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objectiu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55586D" w:rsidRPr="0055586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evitar danys materials importants i protegir vides humanes.</w:t>
      </w:r>
    </w:p>
    <w:p w14:paraId="30B2A21B" w14:textId="77777777" w:rsidR="0055586D" w:rsidRPr="00BD0477" w:rsidRDefault="0055586D" w:rsidP="0055586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AEB72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alisis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 pl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Vents alisis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1DB49F0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5454C79" w14:textId="4608735F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BD0477">
        <w:rPr>
          <w:rFonts w:ascii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al·lèrgia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Nom genèric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alteracions de la salut causades per la hipersensibilitat del sistema immunitari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algunes persones a agents innocus que 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anomenen </w:t>
      </w:r>
      <w:r w:rsidRPr="00BD047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al·lergògens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E9386A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A0FC66" w14:textId="691EA35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Alguns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aquests agents, com el pol·len o les espores, es transmeten per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aire i causen principalment símptomes respiratoris i oculars.</w:t>
      </w:r>
    </w:p>
    <w:p w14:paraId="06FF9F1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86D427" w14:textId="26DD6D4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Forma abreujada per a designar un anticicló o una regió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alta pressió. </w:t>
      </w:r>
    </w:p>
    <w:p w14:paraId="2A85A8B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A7734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les cartes del temps es designa pels símbols A o H.</w:t>
      </w:r>
    </w:p>
    <w:p w14:paraId="06FEB7C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4DDE5B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Símbol: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o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H</w:t>
      </w:r>
    </w:p>
    <w:p w14:paraId="7FC3CC0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576AA92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altielectrògraf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Radiosonda emprada per a analitzar la distribució de càrregues elèctriques en els núvols que originen una tempesta. </w:t>
      </w:r>
    </w:p>
    <w:p w14:paraId="047A52EC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3CBDDD5" w14:textId="1A4AA3C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altímetre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Baròmetre aneroide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graduat de manera que marca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altitud sobre el nivell del mar. </w:t>
      </w:r>
    </w:p>
    <w:p w14:paraId="1F0A13C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A5027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graduació ha estat feta per a una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atmosfera tipus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55BAAC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8B271B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altitud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sobre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nivell del mar.</w:t>
      </w:r>
    </w:p>
    <w:p w14:paraId="10C0B3B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BB95ED" w14:textId="67DC728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altitud baromètrica estàndard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Altitud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punt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expressada en metres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corresponents a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pressió atmosfèrica determinada. </w:t>
      </w:r>
    </w:p>
    <w:p w14:paraId="7673772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AE9C4F" w14:textId="20B81A5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6F2656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altocúmul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Altocúmulus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3AF62D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6F60F0" w14:textId="17A11AEB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altocúmulus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Sostre o banc de núvols mitgencs, fet de lloses o masses globulars aplanades i disposades en </w:t>
      </w:r>
      <w:r w:rsid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rengles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manera regular, en una o dues direccions; els seus elements més petits són prims, amb parts ombrejades o sense.</w:t>
      </w:r>
    </w:p>
    <w:p w14:paraId="34BA8BE6" w14:textId="77777777" w:rsidR="00CC17B8" w:rsidRPr="00BD0477" w:rsidRDefault="00CC17B8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DE6D60A" w14:textId="73C89C51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Sinònim compl.: altocúmul</w:t>
      </w:r>
      <w:r w:rsidR="005D372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C17B8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altoc</w:t>
      </w:r>
      <w:r w:rsidR="00734C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u</w:t>
      </w:r>
      <w:r w:rsidR="00CC17B8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mulus</w:t>
      </w:r>
    </w:p>
    <w:p w14:paraId="30D67F4E" w14:textId="77777777" w:rsidR="00CC17B8" w:rsidRPr="005D3724" w:rsidRDefault="00CC17B8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AE2B5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Símbol: Ac</w:t>
      </w:r>
    </w:p>
    <w:p w14:paraId="53C10C5B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F584EAA" w14:textId="2C32D0AC" w:rsidR="005D3724" w:rsidRPr="005D3724" w:rsidRDefault="005D372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3724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altocumulus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 w:rsidRPr="005D3724">
        <w:rPr>
          <w:rFonts w:ascii="Times New Roman" w:eastAsia="Times New Roman" w:hAnsi="Times New Roman" w:cs="Times New Roman"/>
          <w:iCs/>
          <w:sz w:val="24"/>
          <w:szCs w:val="24"/>
          <w:highlight w:val="magenta"/>
          <w:shd w:val="clear" w:color="auto" w:fill="FFFFFF"/>
        </w:rPr>
        <w:t>Altocúmulus</w:t>
      </w:r>
      <w:r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52709A57" w14:textId="77777777" w:rsidR="005D3724" w:rsidRPr="00BD0477" w:rsidRDefault="005D372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003ECE8" w14:textId="7D4593E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altonúvol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Nom genèric dels núvols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altitud mitjana (altocúmulus i altoestratus). </w:t>
      </w:r>
    </w:p>
    <w:p w14:paraId="21A43EB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5061845" w14:textId="138A1A6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26466E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altoestrat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Altoestratus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5DDCE3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3D8BFE" w14:textId="71E9228F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26466E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altoestratus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Sostre de núvols mitgencs, constituït per un vel fibrós o estriat, de color més o menys gris o blavenc. </w:t>
      </w:r>
    </w:p>
    <w:p w14:paraId="2FD33F54" w14:textId="77777777" w:rsidR="00CC17B8" w:rsidRPr="00BD0477" w:rsidRDefault="00CC17B8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93071F3" w14:textId="468E86D2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compl: altoestrat</w:t>
      </w:r>
      <w:r w:rsidR="005D372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D3724" w:rsidRPr="005D372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altostratus</w:t>
      </w:r>
    </w:p>
    <w:p w14:paraId="1EABB8D8" w14:textId="77777777" w:rsidR="00CC17B8" w:rsidRPr="00BD0477" w:rsidRDefault="00CC17B8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907FF2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Símbol: As</w:t>
      </w:r>
    </w:p>
    <w:p w14:paraId="2A4CC838" w14:textId="77777777" w:rsidR="005D3724" w:rsidRDefault="005D372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757E617" w14:textId="172D94C2" w:rsidR="005D3724" w:rsidRPr="00BD0477" w:rsidRDefault="005D372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3724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altostratus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Altoestratus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C894CB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51E919" w14:textId="5B1CFAE6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altura angular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Angle que la visual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punt forma amb el pla horitzontal.</w:t>
      </w:r>
    </w:p>
    <w:p w14:paraId="01BC8AF9" w14:textId="77777777" w:rsidR="00CC17B8" w:rsidRPr="00BD0477" w:rsidRDefault="00CC17B8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680FE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 compl.: altura</w:t>
      </w:r>
    </w:p>
    <w:p w14:paraId="4A3767D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966E4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altura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Altura angular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81274B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1443CE" w14:textId="50CF840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altura geopotencial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punt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expressada en unitats proporcionals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energia potencial per unitat de massa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el mateix nivell. </w:t>
      </w:r>
    </w:p>
    <w:p w14:paraId="6F7A1FEF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27F575" w14:textId="51769CB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acostuma a representar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altura geopotencial a una pressió de 850 hPa i 500 hPa. </w:t>
      </w:r>
    </w:p>
    <w:p w14:paraId="0700570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188DDA" w14:textId="3C682D3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altura baromètrica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Altura de la columna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baròmetre de mercuri.</w:t>
      </w:r>
    </w:p>
    <w:p w14:paraId="5006AEE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B708B11" w14:textId="57251105" w:rsidR="007636A9" w:rsidRPr="00BD0477" w:rsidRDefault="005D372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ALTRES</w:t>
      </w:r>
      <w:r w:rsidR="007636A9"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636A9"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="007636A9"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amplitud </w:t>
      </w:r>
      <w:r w:rsidR="007636A9"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="007636A9"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un moviment periòdic, el màxim allunyament del punt oscil·lant a una banda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altra de la seva posició mitjana</w:t>
      </w:r>
      <w:r w:rsidR="007636A9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793D90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DF9B0D2" w14:textId="7064DF4F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amplitud tèrmica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Diferència entre la temperatura més alta i la més baixa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han enregistrat en un determinat indret durant un període de temps determinat, generalment un dia. </w:t>
      </w:r>
    </w:p>
    <w:p w14:paraId="0F012283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ins w:id="1" w:author="Gemma Sastre Sancho" w:date="2024-01-25T16:05:00Z"/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AA8EE92" w14:textId="640F4D03" w:rsidR="0060274C" w:rsidRPr="009A513B" w:rsidRDefault="0060274C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9A513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Sin. compl.: oscil·lació tèrmica</w:t>
      </w:r>
    </w:p>
    <w:p w14:paraId="4DD69284" w14:textId="77777777" w:rsidR="0060274C" w:rsidRPr="00BD0477" w:rsidRDefault="0060274C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995B43D" w14:textId="379EFAB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anabàtic | anabàtica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aplica al moviment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ascendent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degut a la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convecció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F3047E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A4418AE" w14:textId="689E803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anafront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Front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discontinuïtat en el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calent llisca cap amunt. </w:t>
      </w:r>
    </w:p>
    <w:p w14:paraId="61738CE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F21F0A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anàlisi baromètrica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Anàlisi sinòptica basada en la distribució espacial de la pressió atmosfèrica. </w:t>
      </w:r>
    </w:p>
    <w:p w14:paraId="6B9D8C4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1BBB91" w14:textId="4CDA0646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anàlisi del temps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Estudi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durant un període de temps determinat. </w:t>
      </w:r>
    </w:p>
    <w:p w14:paraId="40F764A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DDCE5E8" w14:textId="4527820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anàlisi diferencial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Anàlisi sinòptica basada en la diferència de valors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variable atmosfèrica en el temps o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espai.</w:t>
      </w:r>
    </w:p>
    <w:p w14:paraId="4E6CD89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0BCD9B7" w14:textId="0739873C" w:rsidR="007636A9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anàlisi frontològica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Anàlisi sinòptica basada en la distribució espacial de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 de fronts. </w:t>
      </w:r>
    </w:p>
    <w:p w14:paraId="630CC3C1" w14:textId="77777777" w:rsidR="00281992" w:rsidRDefault="00281992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D0B22D" w14:textId="06F8C98E" w:rsidR="00281992" w:rsidRPr="00BD0477" w:rsidRDefault="00281992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281992">
        <w:rPr>
          <w:rFonts w:ascii="Times New Roman" w:eastAsia="Times New Roman" w:hAnsi="Times New Roman" w:cs="Times New Roman"/>
          <w:sz w:val="24"/>
          <w:szCs w:val="24"/>
          <w:highlight w:val="cyan"/>
          <w:shd w:val="clear" w:color="auto" w:fill="FFFFFF"/>
        </w:rPr>
        <w:t>Examen i discussió de les dades d’una carta del temps, a fi de distingir les masses d’aire i els fronts de discontinuïtat i estudiar-ne els moviments, en vista de la predicció del temps.</w:t>
      </w:r>
    </w:p>
    <w:p w14:paraId="105530B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3A3E49" w14:textId="4CFE8BF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anàlisi isentròpica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Examen i discussió de les dades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carta isentròpica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de la distribució de les superfícies isentròpiques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lliure, en vista de la predicció del temps.</w:t>
      </w:r>
    </w:p>
    <w:p w14:paraId="687448A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013986A" w14:textId="1DF1EFCD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anàlisi objectiva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Anàlisi sinòptica que fa el meteoròleg per mitjà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mètode numèric o gràfic independentment del seu judici personal.</w:t>
      </w:r>
    </w:p>
    <w:p w14:paraId="1ACAF65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75A6882" w14:textId="5D96FE1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anàlisi sinòptica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Anàlisi del temps basada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estudi de mapes sinòptics. </w:t>
      </w:r>
    </w:p>
    <w:p w14:paraId="6AEC515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F895E0" w14:textId="3443B46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anemocinemògraf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que </w:t>
      </w:r>
      <w:r w:rsid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inscriu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velocitat de rotació del molinet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FD390F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anemògraf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99A793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27CC81" w14:textId="73038AA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anemògraf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que </w:t>
      </w:r>
      <w:r w:rsid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inscriu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velocitat del vent, sola o juntament amb la direcció.</w:t>
      </w:r>
    </w:p>
    <w:p w14:paraId="3FDD2ED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5A5D2C" w14:textId="1DD9154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anemograma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Inscripció del vent, feta per un anemògraf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CB538E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53C5B0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anemòmetre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per a mesurar la velocitat del vent. </w:t>
      </w:r>
    </w:p>
    <w:p w14:paraId="3BD3C263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D51473" w14:textId="78F54F96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lastRenderedPageBreak/>
        <w:t>Els anemòmetres bidireccionals són els que mesuren les components horitzontals i la component vertical del vent. Existeix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anemòmetre de cassoletes, format per tres o quatre cassoletes que impulsades pel vent giren entorn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un eix vertical, i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anemòmetre de pressió, que permet deduir la velocitat del vent a partir de la mesura de la pressió que exerceix el mateix vent.</w:t>
      </w:r>
    </w:p>
    <w:p w14:paraId="1A7E5A5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C5D92C6" w14:textId="40FACD1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anemometria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Conjunt de tècniques de mesura de les característiques dinàmiques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2CD4B2D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DD8DC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anemoscopi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que indica la direcció del vent i dona una idea aproximada de la seva força. </w:t>
      </w:r>
    </w:p>
    <w:p w14:paraId="2C95544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CDFB6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aneroide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Es diu dels baròmetres metàl·lics sense líquid, i en particular dels que tenen per òrgan sensible una o més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càpsules de Vidi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3431BA2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2BFB5E5" w14:textId="7757CA9E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mot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aneroide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usa també com a substantiu per a indicar la mateixa classe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aparells. </w:t>
      </w:r>
    </w:p>
    <w:p w14:paraId="34A1B056" w14:textId="77777777" w:rsidR="00077630" w:rsidRDefault="00077630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40236D7" w14:textId="19BFAEA0" w:rsidR="00077630" w:rsidRPr="00BD0477" w:rsidRDefault="00077630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holostèric</w:t>
      </w:r>
    </w:p>
    <w:p w14:paraId="3FB20DD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C92667" w14:textId="249E886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anomalia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Diferència entre el valor 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element meteorològic i el valor 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normal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respectiu. </w:t>
      </w:r>
    </w:p>
    <w:p w14:paraId="3BD3139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A336FD" w14:textId="6C62DA2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anomalia climàtica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Diferència entre el valor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determinada variable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limàtica i la seva mitjana al llarg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període de referència suficientment llarg, de trenta anys com a mínim segons la recomanació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Organització Meteorològica Mundial. </w:t>
      </w:r>
    </w:p>
    <w:p w14:paraId="2F81450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D42E5F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anomalia tèrmica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Anomalia climàtica per al cas de la temperatura. </w:t>
      </w:r>
    </w:p>
    <w:p w14:paraId="5A7CA08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A2626B0" w14:textId="712C39F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Expressa la desviació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variable respecte del seu valor de mitjana calculat durant un període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trenta anys. </w:t>
      </w:r>
    </w:p>
    <w:p w14:paraId="24A7262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6E5A97" w14:textId="79A87DC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antiheli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Resplendor o fals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Sol sense color, que apareix alguna vegada en un lloc del cel oposat al Sol i a la mateixa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sobre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horitzó. </w:t>
      </w:r>
    </w:p>
    <w:p w14:paraId="139618D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43BC9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anticicló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Regió en la qual la pressió baromètrica és més alta que 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seu voltant.</w:t>
      </w:r>
    </w:p>
    <w:p w14:paraId="41A7719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BE2558" w14:textId="5C96E61D" w:rsidR="007636A9" w:rsidRPr="00DA1F91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1F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 els mapes isobàrics s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DA1F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utilitza el símbol A per a indicar un anticicló o una zona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DA1F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alta pressió atmosfèrica. </w:t>
      </w:r>
    </w:p>
    <w:p w14:paraId="4CAB879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7EB2C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alta</w:t>
      </w:r>
    </w:p>
    <w:p w14:paraId="769C87B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Símbol: A</w:t>
      </w:r>
    </w:p>
    <w:p w14:paraId="6E0EEC5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8CB6DE" w14:textId="2CAA694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anticicló de les </w:t>
      </w:r>
      <w:r w:rsidRPr="00BD04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çores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n. pr. m</w:t>
      </w:r>
      <w:r w:rsidR="003B03A6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="00DA1F91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Regió tropical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DA1F91"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altes pressions corresponent a</w:t>
      </w:r>
      <w:r w:rsidRPr="00DA1F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Atlàntic del Nord. </w:t>
      </w:r>
    </w:p>
    <w:p w14:paraId="2A503B9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30ADAA2" w14:textId="72EBD998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anticicló càlid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Anticicló en el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interior és més càlid que en les zones del seu voltant. </w:t>
      </w:r>
    </w:p>
    <w:p w14:paraId="32725D5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734F9B" w14:textId="060EC3BF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anticicló de blocatge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Anticicló que se situa a les latituds mitjanes i que actua com a obstacle per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moviment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oest a est de les depressions que es mouen lluny dels tròpics. </w:t>
      </w:r>
    </w:p>
    <w:p w14:paraId="2AC1E353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3A9DD9" w14:textId="1204CCB3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anticicló fred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Anticicló en el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interior és més fred que en les zones del seu voltant.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2C67E99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F39BA8" w14:textId="6D70D11F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anticiclogènesi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Qualsevol dels fenòmens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iniciació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intensificació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circulació anticiclònica. </w:t>
      </w:r>
    </w:p>
    <w:p w14:paraId="43A7615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4DE9E7" w14:textId="35E6B0FA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anticiclòlisi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Esvaïment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circulació antic</w:t>
      </w:r>
      <w:r w:rsidR="006F265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lònica. </w:t>
      </w:r>
    </w:p>
    <w:p w14:paraId="5312E53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F10FF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arc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anticrepuscular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Vegeu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arc crepuscular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8FEDA3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06352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antisol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Punt del cel diametralment oposat al que ocupa el Sol. </w:t>
      </w:r>
    </w:p>
    <w:p w14:paraId="1D3172A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D0862F0" w14:textId="7A9EFA8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Durant el dia és a sota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horitzó. És el centre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alguns arcs o cercles lluminosos produïts per les gotes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il·luminades pels raigs solars. </w:t>
      </w:r>
    </w:p>
    <w:p w14:paraId="15C844B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01DF4D" w14:textId="70E673C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antroponúvol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Núvol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antròpic format a partir de les emissions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i els nuclis de condensació produïts en diferents processos de combustió deguts 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activitats humanes. </w:t>
      </w:r>
    </w:p>
    <w:p w14:paraId="45E0623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25B31F" w14:textId="610092F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Organització Meteorològica Mundial proposa anomenar-los amb el sufix </w:t>
      </w:r>
      <w:r w:rsidRPr="00BD047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omogenitus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darrere del gènere principal del núvol, per exemple, </w:t>
      </w:r>
      <w:r w:rsidRPr="00061D4C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cirrus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homogenitus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D559AD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22A14B" w14:textId="7F18600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anuari meteorològic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Publicació de les dades meteorològiques corresponents al període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any. </w:t>
      </w:r>
    </w:p>
    <w:p w14:paraId="23929D0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9DF246" w14:textId="6C4EC14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any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A32A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Durada de la revolució de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Terra a</w:t>
      </w:r>
      <w:r w:rsidR="007A32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7A32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entorn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Sol. </w:t>
      </w:r>
    </w:p>
    <w:p w14:paraId="2864492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569829" w14:textId="45ADDAD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any meteorològic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compta sovint com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coincident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 natural, del primer de gener al 31 de desembre; però sovint també del primer de desembre al 30 de novembre, a fi de repartir-lo millor en les quatre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estacions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any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Aleshores, el mes de desembre es conceptua formant part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 següent. En meteorologia agrícola es compta a vegades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 meteorològic com a coincident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 agrícola, o sia des del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començament del període de conreu després de les grans collites; per exemple, a Mallorca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 agrícola comença la setmana que segueix el 8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setembre. </w:t>
      </w:r>
    </w:p>
    <w:p w14:paraId="57182B9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54C4F3D" w14:textId="5D2AA51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any agrícola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Any hidrometeorològic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B88B0C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F27F0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any hidrològic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Període continu de dotze mesos en què es comptabilitzen els anys en hidrologia. </w:t>
      </w:r>
    </w:p>
    <w:p w14:paraId="7301484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33E9FF1" w14:textId="7DD23B5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inicia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octubre i finalitza el 30 de setembre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 següent. </w:t>
      </w:r>
    </w:p>
    <w:p w14:paraId="648A936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46A340" w14:textId="78A6174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any hidrometeorològic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Període continu de dotze mesos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inicia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de setembre i finalitza el 31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agost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 següent. </w:t>
      </w:r>
    </w:p>
    <w:p w14:paraId="37F1A23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EA161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el període que es fa servir en meteorologia per a les anàlisis estadístiques. </w:t>
      </w:r>
    </w:p>
    <w:p w14:paraId="6E5F3E7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EC0C3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any agrícola, any meteorològic</w:t>
      </w:r>
    </w:p>
    <w:p w14:paraId="389E2BD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04D357" w14:textId="43A9E89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any meteorològic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Any hidrometeorològic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F2C6A3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5F400B2" w14:textId="60A564E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aparell inscriptor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que registra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automàticament, gairebé sempre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manera contínua i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damunt un full mogut per un mecanisme de rellotgeria, els valors </w:t>
      </w:r>
      <w:r w:rsidR="007A32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7A32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element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eteorològic, que queda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així inscrit o registra</w:t>
      </w:r>
      <w:r w:rsidR="007A32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una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gràfica, </w:t>
      </w:r>
      <w:r w:rsid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funció del temps.</w:t>
      </w:r>
    </w:p>
    <w:p w14:paraId="5CCB8D6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FC48A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aparell registrador</w:t>
      </w:r>
    </w:p>
    <w:p w14:paraId="747B731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EFB76C6" w14:textId="77777777" w:rsidR="007636A9" w:rsidRPr="00BD0477" w:rsidRDefault="007636A9" w:rsidP="007636A9">
      <w:pPr>
        <w:jc w:val="both"/>
        <w:rPr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aparell registrador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Aparell inscriptor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0086AF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DFC41D2" w14:textId="0D59C14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arc crepuscular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 ha alguna confusió en el significat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 terme,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 fenòmens distints: 1.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Arc de color porpra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limita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ombra de la Terra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per la banda oposada al Sol, abans de sortir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astre o després de la posta. | 2. Arc que, cap a la banda on ha de sortir o bé on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 post el Sol, separa la regió lluminosa del cel de la regió més fosca superior.</w:t>
      </w:r>
    </w:p>
    <w:p w14:paraId="0176090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4629F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El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Glossary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les instruccions del Weather Bureau dels Estats Units anomena el primer arc amb el nom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de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antitwilight arch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(arc anticrepuscular). </w:t>
      </w:r>
    </w:p>
    <w:p w14:paraId="26C5A8D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EA8AC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de Bishop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BD0477" w:rsidDel="00AA579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Cercle de Bishop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BDB71A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A455C5" w14:textId="6120720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Ulloa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Cercle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Ulloa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77B41F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9F04BD" w14:textId="7471D11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de Sant Martí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Arc acolorit que es veu, sobretot durant els ruixats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estiu, quan plou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i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fa sol al mateix temps. </w:t>
      </w:r>
      <w:r w:rsidR="005444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| </w:t>
      </w:r>
      <w:r w:rsidR="005444A9" w:rsidRPr="005444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Arc format per bandes concèntriques de colors que van del violeta al vermell que apareix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5444A9" w:rsidRPr="005444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una pantalla de gotes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5444A9" w:rsidRPr="005444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en suspensió produït per la refracció doble, en aquestes gotes, de la llum directa procedent del Sol.</w:t>
      </w:r>
    </w:p>
    <w:p w14:paraId="5585963C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E151E5" w14:textId="5D3B5F3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forma a la banda oposada al Sol, com un cercle de 42° de radi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entorn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antisol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(que es coneix com a arc principal,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radi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entre 40 i 42°). La vora exterior és vermella i la interior blava o porprada. És freqüent observar un segon arc (anomenat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arc de Sant Martí secundari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), concèntric amb el primer, més dèbil i amb el vermell a la part interior; aquest segon arc té uns 50° de radi (entre 50° i 54°).</w:t>
      </w:r>
    </w:p>
    <w:p w14:paraId="5F0F665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D6725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arc iris</w:t>
      </w:r>
    </w:p>
    <w:p w14:paraId="79ECA11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ED899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de Sant Martí secundari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Vegeu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arc de Sant Martí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4C508C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EF863A" w14:textId="4EB12EE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de Sant Martí blanc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Arc principal causat per la refracció, reflexió i difracció de la llum solar en gotes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molt petites, format per una banda blanca envoltada de tonalitats vermelles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exterior i blavoses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interior.</w:t>
      </w:r>
    </w:p>
    <w:p w14:paraId="20FD2C2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946A4E" w14:textId="0DCFD2F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de boira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Arc lluminós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aspecte blanquinós projectat sobre les gotetes de la boira o boirina. </w:t>
      </w:r>
    </w:p>
    <w:p w14:paraId="77BEEF6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F31DA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arc iris blanc</w:t>
      </w:r>
    </w:p>
    <w:p w14:paraId="73C67F5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110126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iris blanc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Arc de boira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0A0007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3ED4C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circumzenital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Cercle circumzenital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674F62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146682" w14:textId="137D3FB8" w:rsidR="007636A9" w:rsidRPr="007A792D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circumhoritzontal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A792D" w:rsidRPr="007A792D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Cercle circumhoritzontal</w:t>
      </w:r>
      <w:r w:rsidR="007A792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F0320A2" w14:textId="77777777" w:rsidR="007A792D" w:rsidRDefault="007A792D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8009B2" w14:textId="0F0A103C" w:rsidR="007A792D" w:rsidRDefault="007A792D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cercle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circumhoritzontal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 òptic associat a la formació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halo, que consisteix en la formació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petit arc lluminós proper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halo en un pla imaginari paral·lel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horitzó.</w:t>
      </w:r>
    </w:p>
    <w:p w14:paraId="398D79BD" w14:textId="77777777" w:rsidR="007A792D" w:rsidRDefault="007A792D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9664BE" w14:textId="65A43409" w:rsidR="007A792D" w:rsidRPr="00BD0477" w:rsidRDefault="007A792D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arc circumhoritzontal</w:t>
      </w:r>
    </w:p>
    <w:p w14:paraId="59AD891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712353" w14:textId="3C42A77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arc iris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098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Arc </w:t>
      </w:r>
      <w:r w:rsidR="005444A9" w:rsidRPr="0011098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de Sant Martí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C651D8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2B10AB" w14:textId="56A1CFD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arc tangent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Arc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lluminós,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tangent en el punt més alt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halo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22°, o bé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menys freqüentment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lateralment al de 46°.</w:t>
      </w:r>
    </w:p>
    <w:p w14:paraId="052B72A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DA0DF6" w14:textId="639A7685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arcus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Complement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cúmulus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cumulonimbus en forma de rodet horitzontal arquejat, dens i fosc, amb el contorn esparracat, i situat a la part frontal baixa del núvol. </w:t>
      </w:r>
    </w:p>
    <w:p w14:paraId="3E56976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FACF71" w14:textId="7505F0D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5444A9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àrea negativa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un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tefigrama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àrea compresa entre la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scendeix adiabàticament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observada p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 sondatge, quan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més freda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22F4DC0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AA8277" w14:textId="6CF8D03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5444A9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</w:t>
      </w:r>
      <w:r w:rsidR="00664B28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z</w:t>
      </w:r>
      <w:r w:rsidR="005444A9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àrea positiva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un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tefigrama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àrea compresa entre la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ascendeix adiabàticament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observada pel sondatge, quan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més calenta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65BDB5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FB20E1" w14:textId="3DBCDB9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àrid </w:t>
      </w:r>
      <w:r w:rsidR="003B03A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| àrida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Es diu del clima que produeix escassa vegetació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 insuficiència de les pluges. </w:t>
      </w:r>
    </w:p>
    <w:p w14:paraId="0929241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5A63B8" w14:textId="6A5D5E3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coeficient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aridesa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48B049C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E0A6EFF" w14:textId="4047456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As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 d</w:t>
      </w:r>
      <w:r w:rsidR="008F3B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altoestratus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6150E61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7987FDC" w14:textId="6E15CAC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ascendent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Gradient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negatiu, o sia comptat positivament en el sentit creixent </w:t>
      </w:r>
      <w:r w:rsidRP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="005444A9" w:rsidRP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element</w:t>
      </w:r>
      <w:r w:rsidRP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meteorològic</w:t>
      </w:r>
      <w:r w:rsidRPr="00664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06E03E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985477" w14:textId="185E3E8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ascendència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Corrent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ascendeix per la troposfera, degut principalment a la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convecció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9ED1EC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8C20E43" w14:textId="5A934BF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MODELITZACIÓ/PRONÒSTIC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assimilació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Procés al llarg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execució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model numèric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predicció, que consisteix en la determinació dels camps inicial de les diverses variables meteorològiques que integren el model, i que estableix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inicial del model a partir de les observacions disponibles i les prediccions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aquestes en la sortida anterior del model.</w:t>
      </w:r>
    </w:p>
    <w:p w14:paraId="67A9D7B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9C543DF" w14:textId="09297EE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asperitas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Ca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acterística suplementària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 ocasionalment a la part baixa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banc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estratocúmuls o altocúmuls, consistent en unes ondulacions rugoses que donen aparença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aspresa, semblant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aspecte que presenta una superfície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vista des de sota. </w:t>
      </w:r>
    </w:p>
    <w:p w14:paraId="1FC9AB4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BCF14E" w14:textId="505ABB0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aspiropsicròmetre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Psicròmetre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inco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pora un petit ventilador que facilita la circulació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per a una lectura més precisa de la humitat i la temperatura.</w:t>
      </w:r>
    </w:p>
    <w:p w14:paraId="6981F26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3C8A85" w14:textId="17FC76E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atenuació atmosfèrica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 de reducció del flux radiant de la radiació solar, originat per la difusió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 flux en les molècules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absorció selectiva de certes molècules i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absorció i difusió del flux en els aerosols. </w:t>
      </w:r>
    </w:p>
    <w:p w14:paraId="629ADFE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8C03E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atèrman | atèrmana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Que no deixa passar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 radiacions calorífiques. </w:t>
      </w:r>
    </w:p>
    <w:p w14:paraId="187F434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544229A" w14:textId="0125290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atles climatològic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Atles on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indica la distribució geogràfica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alguna variable climàtica (per exemple, atles pluviomètric). </w:t>
      </w:r>
    </w:p>
    <w:p w14:paraId="01F04FC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324DD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Inclou mapes on apareixen representades les distribucions mensuals, estacionals i anuals de les principals variables meteorològiques (per exemple, la temperatura, el vent, la precipitació, la pressió, etc.) per a un determinat àmbit geogràfic.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53E190F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84474E" w14:textId="6F087A6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Atles internacional de núvols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="00483E99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Obra de referència publicada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Organització Meteorològica Mundial que inclou tota la nomenclatura oficial dels núvols en llatí, una extensa col·lecció de fotografies i figures explicatives. </w:t>
      </w:r>
    </w:p>
    <w:p w14:paraId="60B0257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996366" w14:textId="52C8A78A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total hi defineix deu gèn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eres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núvols, quinze espècies, nou varietats, onze trets suplementaris, quatre núvols accessoris i sis núvols especials.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aquesta manera, cada núvol es pot identificar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una manera detallada indicant el gènere i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espècie a la qual pertany.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 gèneres i les espècies són mútuament excloents entre si, de forma que un mateix núvol no pot pertànyer a dues espècies o gèneres alhora. Les varietats i els trets suplementaris poden contenir diverses espècies de núvols.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Atles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 ser publicat per primer cop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 1896, i la darrera versió és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 2017, la qual va incloure el terme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homogenitus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 identificar els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antroponúvols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78729D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5D7C5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atmidòmetre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Evaporímetre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8770D7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A4C4023" w14:textId="28E68034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atmosfera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envolta la Terra.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Es distribueix en capes, segons el criteri que s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utilitzi. El més comú és el perfil de la temperatura, que divideix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atmosfera en cinc capes: troposfera, estratosfera, mesosfera, termosfera i exosfera. La troposfera és la capa on se centra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estudi de la meteorologia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| 2. Unitat de pressió equivalent a la de 760 mm de mercuri en condicions normals, és a dir, 15 °C de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temperatura i una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1,2 kg · 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‒3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(v. t.: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pressió normal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). Sovint es pren avui com a atmosfera unitat, en certs estudis teòrics, la pressió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bar = 1.000 mil·li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ars.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(1 mil·libar equival a 1 hPa).</w:t>
      </w:r>
    </w:p>
    <w:p w14:paraId="69C00EDA" w14:textId="77777777" w:rsidR="00DD37CA" w:rsidRDefault="00DD37CA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</w:p>
    <w:p w14:paraId="0533835F" w14:textId="5A6AC4D1" w:rsidR="00DD37CA" w:rsidRPr="00BD0477" w:rsidRDefault="00DD37CA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Sin. compl.: cel</w:t>
      </w:r>
    </w:p>
    <w:p w14:paraId="2A45314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B80D506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atmosfera baroclínica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en la qual es produeix baroclinitat. </w:t>
      </w:r>
    </w:p>
    <w:p w14:paraId="58792BA8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8CBC20" w14:textId="46E9003E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És una atmosfera teòrica en què la densitat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aire només depèn de la pressió i de la temperatura.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2119E74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9CA457D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atmosfera barotròpica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la qual es produeix barotropia.</w:t>
      </w:r>
    </w:p>
    <w:p w14:paraId="5FD8BD2D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8DE4F6D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En aquesta atmosfèrica teòrica, la densitat depèn només de la pressió. </w:t>
      </w:r>
    </w:p>
    <w:p w14:paraId="2399C78A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88C2C9" w14:textId="6BC288B9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atmosfera estàndard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de referència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 adoptat, per conveni, per a representar els valors mitjans dels diversos elements meteorològics en direcció vertical, coneguda també amb la sigla ISA (de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anglès,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standard atmosphere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), i que requereix una temperatura de 15 °C en superfície, 1</w:t>
      </w:r>
      <w:r w:rsid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013,25 hPa de pressió, una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superfície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1,2 kg·m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‒3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un gradient tèrmic vertical de ‒6,5 °C/km.</w:t>
      </w:r>
    </w:p>
    <w:p w14:paraId="62A58810" w14:textId="77777777" w:rsidR="007636A9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ED1A7F" w14:textId="40CC69FD" w:rsidR="00D20863" w:rsidRDefault="00D20863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2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D2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de referència adoptada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D2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ICAO (Organització Internacional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D2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Aviació Civil).</w:t>
      </w:r>
    </w:p>
    <w:p w14:paraId="66297B71" w14:textId="77777777" w:rsidR="00D20863" w:rsidRPr="00BD0477" w:rsidRDefault="00D20863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61AF00" w14:textId="303208C2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="00FB6C67" w:rsidRPr="00664B2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atmosfera tipus</w:t>
      </w:r>
    </w:p>
    <w:p w14:paraId="558336AA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D50348" w14:textId="6DA44C68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Sigla de 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atmosfera estàndard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77EBADB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774D133" w14:textId="274D96E3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atmosfera isoterma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la qual la temperatura és constant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altura. </w:t>
      </w:r>
    </w:p>
    <w:p w14:paraId="478A6B8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4B8690" w14:textId="61F983F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atmosfera homogènia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hipotètica, de densitat i temperatura uniformes, iguals a les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real en la seva capa inferior, i que exerciria pel seu pes la mateixa pressió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 en aquesta capa (hipòtesi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incompressibilitat). </w:t>
      </w:r>
    </w:p>
    <w:p w14:paraId="0076137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D564D7" w14:textId="747CEE3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seva alçària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mitjana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per a una temperatura de 0 °C, és de 7.991 metres.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homogènia és un element important de referència en els càlculs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extinció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la llum. </w:t>
      </w:r>
    </w:p>
    <w:p w14:paraId="318A772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EB4168F" w14:textId="399E7613" w:rsidR="00CC6FC8" w:rsidRDefault="007636A9" w:rsidP="00CC6FC8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atmosfera lliure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="00CC6FC8"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totalitat de la troposfera llevat de la capa límit, la més immediata a la superfície terrestre, on existeix</w:t>
      </w:r>
      <w:r w:rsid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</w:t>
      </w:r>
      <w:r w:rsidR="00CC6FC8"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efectes importants de la fricció del vent amb el terra i hi ha intercanvi de calor i de massa entre el sòl i </w:t>
      </w:r>
      <w:r w:rsidR="00CC6FC8"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C6FC8"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59F9A39B" w14:textId="77777777" w:rsidR="00CC6FC8" w:rsidRDefault="00CC6FC8" w:rsidP="00CC6FC8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B3552A" w14:textId="6135E5B5" w:rsidR="007636A9" w:rsidRDefault="00CC6FC8" w:rsidP="00CC6FC8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la capa que queda entre la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límit i la tropopausa.</w:t>
      </w:r>
    </w:p>
    <w:p w14:paraId="5D12E552" w14:textId="77777777" w:rsidR="00CC6FC8" w:rsidRPr="00BD0477" w:rsidRDefault="00CC6FC8" w:rsidP="00CC6FC8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D6E1F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atmosfera politròpica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Atmosfera que està en equilibri hidroestàtic i té un gradient vertical de temperatura constant i diferent de zero. </w:t>
      </w:r>
    </w:p>
    <w:p w14:paraId="1DA83D1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B1ED841" w14:textId="1E1A911C" w:rsidR="007636A9" w:rsidRPr="00BD0477" w:rsidRDefault="007636A9" w:rsidP="00FB6C6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atmosfera tipus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664B28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Atmosfera </w:t>
      </w:r>
      <w:r w:rsidR="00FB6C67" w:rsidRPr="00664B28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estàndard</w:t>
      </w:r>
      <w:r w:rsidR="00FB6C6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95AFD3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B2263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atmosfera de Rayleigh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ideal que no conté sinó gasos purs, amb exclusió de partícules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òlides o líquides de cap mena. </w:t>
      </w:r>
    </w:p>
    <w:p w14:paraId="3771CF8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3307BF" w14:textId="4878F16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la teoria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extinció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la llum, correspon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de les molècules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aire, independentment de tota impuresa. </w:t>
      </w:r>
    </w:p>
    <w:p w14:paraId="54BCE97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55C4E9" w14:textId="7EFA445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664B28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="00664B2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soroll 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tmosfèric </w:t>
      </w:r>
      <w:r w:rsidR="00664B28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Pertorbaci</w:t>
      </w:r>
      <w:r w:rsid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degud</w:t>
      </w:r>
      <w:r w:rsid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causes naturals, que, en forma de descàrreg</w:t>
      </w:r>
      <w:r w:rsidR="00664B2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introdueix sorolls paràsits en la telegrafia sense fils.</w:t>
      </w:r>
    </w:p>
    <w:p w14:paraId="6B70057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8DC858" w14:textId="0C06B996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atrapaboires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Dispositiu que consisteix en una pantalla formada per una malla molt fina que té la capacitat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atrapar les gotetes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de la boira, la qual en permet la recol·lecció i acumular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de la boira. </w:t>
      </w:r>
    </w:p>
    <w:p w14:paraId="314BC16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4708F9" w14:textId="1F8C09DF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usa sovint en zones àrides litorals i permet mantenir conreus en zones amb pluviometria molt baixa.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A3004A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2F96D1" w14:textId="328D7CD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BD04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imut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Angle comprès entre el pla vertical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objecte i el pla meridià. </w:t>
      </w:r>
    </w:p>
    <w:p w14:paraId="3FB9BE7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CBF22E" w14:textId="5490606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Avui, en meteorologia, 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 sol comptar en graus des del nord ver, en el sentit de les busques del rellotge (nord-est-sud-oest). En els sondatges internacionals de la primera època es comptava des del sud. </w:t>
      </w:r>
    </w:p>
    <w:p w14:paraId="5216B59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41246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audibilitat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Possibilitat de percebre un so. </w:t>
      </w:r>
    </w:p>
    <w:p w14:paraId="7A1DF58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6231A2" w14:textId="3AC37E7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mesura per la distància a la qual deixa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ésser perceptible. </w:t>
      </w:r>
    </w:p>
    <w:p w14:paraId="5417072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7AC501" w14:textId="1EB8BD5B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audició anòmala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072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té lloc més enllà dels límits normals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audibilitat, passada </w:t>
      </w:r>
      <w:r w:rsidR="00E072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«zona de silenci». </w:t>
      </w:r>
    </w:p>
    <w:p w14:paraId="3B9232EA" w14:textId="77777777" w:rsidR="00AA0A29" w:rsidRDefault="00AA0A2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74B576" w14:textId="5C827699" w:rsidR="00AA0A29" w:rsidRPr="00BD0477" w:rsidRDefault="00AA0A2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zona de silenci</w:t>
      </w:r>
    </w:p>
    <w:p w14:paraId="0AE47CA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A8FACFF" w14:textId="0564753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aurèola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Regió lluminosa del cel,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entorn del Sol o de la Lluna, quan aquests astres estan envoltats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corona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4EC9CA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442DA2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Alguna vegada es designa també amb el nom de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aurèola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regió brillant que hi ha al voltant del Sol encara que no hi hagi núvols. </w:t>
      </w:r>
    </w:p>
    <w:p w14:paraId="03B722F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3C63F8B" w14:textId="17460AE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aurora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Resplendor de diferents formes (raigs lluminosos, cortines, etc.),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origen segurament elèctric, que apareix en el cel a les altes latituds, en particular en uns casquets que tenen per pols els pols magnètics de la Terra. </w:t>
      </w:r>
    </w:p>
    <w:p w14:paraId="0780861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A53550" w14:textId="3C964C6C" w:rsidR="007636A9" w:rsidRPr="00BD0477" w:rsidRDefault="00DB05E5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B05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 el cas de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="007636A9" w:rsidRPr="00DB05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aurora polar</w:t>
      </w:r>
      <w:r w:rsidRPr="00DB05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es considera un m</w:t>
      </w:r>
      <w:r w:rsidR="007636A9" w:rsidRPr="00DB05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eteor </w:t>
      </w:r>
      <w:r w:rsidR="007636A9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elèctric que es manifesta visualment en forma de raigs, arcs, bandes, cortines o corona, que es produeix quan el camp magnètic terrestre capta les partícules provinents de les tempestes magnètiques que tenen lloc al Sol, i que apareix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7636A9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lliure, principalment a les latituds altes.</w:t>
      </w:r>
    </w:p>
    <w:p w14:paraId="24FB1BC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06643DD" w14:textId="00AAD49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 parla de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aurora austral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es produeix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hemisferi sud, i de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aurora boreal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 és al nord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14:paraId="7E465E8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A675A7" w14:textId="0CDF37E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aurora austral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05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Aurora que es produeix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DB05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sud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8FC827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A265113" w14:textId="138A14B2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aurora boreal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05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Aurora que es produeix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DB05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nord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B00F5B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5D8890" w14:textId="484A622A" w:rsidR="007636A9" w:rsidRPr="00BD0477" w:rsidRDefault="007636A9" w:rsidP="00E5004C">
      <w:pP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autoconvecció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="00E5004C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nestabilitat mecànica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</w:p>
    <w:p w14:paraId="704CB4C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9C14164" w14:textId="1F68B4B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RELACIONS DE LA METEOROLOGIA O CLIMATOLOGIA AMB LA SOCIETAT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avís meteorològic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m. </w:t>
      </w:r>
      <w:r w:rsidR="0055586D" w:rsidRPr="0055586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Avís que un servei meteorològic emet quan es preveu amb certa probabilitat que se superin uns determinats llindars de variables meteorològiques o tinguin lloc fenòmens meteorològics poc freqüents o excepcionals el mateix dia de la predicció o fins al tercer dia de predicció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5F66B3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7C580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248E03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0CEDDF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14:paraId="7B2574B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6FA73B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baguio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Nom filipí dels ciclons tropicals, admès en el lèxic internacional.</w:t>
      </w:r>
    </w:p>
    <w:p w14:paraId="3136A71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8B44B16" w14:textId="03D3B601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baixa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1.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Regió de baixa pressió. | 2.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Zona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atmosfera en la qual la pressió atmosfèrica és més baixa que en les zones del seu voltant al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lastRenderedPageBreak/>
        <w:t>mateix nivell.</w:t>
      </w:r>
    </w:p>
    <w:p w14:paraId="57B153E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</w:p>
    <w:p w14:paraId="48EC6E47" w14:textId="71914EA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usa per a designar en la carta del temps una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depressió</w:t>
      </w:r>
      <w:ins w:id="2" w:author="Gemma Sastre" w:date="2023-12-21T12:40:00Z">
        <w:r w:rsidR="00E14E52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.</w:t>
        </w:r>
      </w:ins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D8FBE89" w14:textId="07A10771" w:rsidR="00E14E52" w:rsidRPr="00BD0477" w:rsidRDefault="00E14E52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19ACDEF" w14:textId="7243DFBA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Símbol: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82A183C" w14:textId="77777777" w:rsidR="00F20ED4" w:rsidRDefault="00F20ED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119C1C" w14:textId="47851AEB" w:rsidR="002F51DF" w:rsidRPr="00BD0477" w:rsidRDefault="002F51DF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depressió</w:t>
      </w:r>
    </w:p>
    <w:p w14:paraId="3ADB323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621A958" w14:textId="660954D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baixa aïllada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Depressió aïllada </w:t>
      </w:r>
      <w:r w:rsidR="00F20ED4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en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 nivells alts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46A4E2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D448543" w14:textId="49E07D6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baixa relativa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C6FC8"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una àrea anticiclònica, zona on la pressió atmosfèrica és inferior a la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C6FC8" w:rsidRPr="00CC6FC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entorn sinòptic, en què la pressió atmosfèrica és major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D3F41D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ECC9B6F" w14:textId="3ECE960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baixa tèrmica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Zona de baixa pressió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ormada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nivells propers a la superfície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eguda a un elevat escalfament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aquesta, normalment en èpoques estivals càlides. </w:t>
      </w:r>
    </w:p>
    <w:p w14:paraId="4A73C71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AAA2EA" w14:textId="3B2D45F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escalfar-se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contacte amb el terra, aquest esdevé menys dens i ascendeix, generant en superfície una baixa pressió respecte de les zones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envolten. </w:t>
      </w:r>
    </w:p>
    <w:p w14:paraId="6B38BCC1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AAE1878" w14:textId="1549B1E1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balanç de radiació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Diferència entre la radiació que arriba en sentit descendent a una superfície plana i la radiació que ascendeix a partir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superfície. </w:t>
      </w:r>
    </w:p>
    <w:p w14:paraId="03EDA43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EC185C1" w14:textId="4D2094D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balanç energètic terrestre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Equilibri entre el flux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energia que rep la Terra i el que aquesta retorna cap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espai exterior. </w:t>
      </w:r>
    </w:p>
    <w:p w14:paraId="71352AA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FB25E4D" w14:textId="41BD148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mitjana global i en un període llarg (anual), el balanç és nul. A causa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increment de gasos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efecte hivernacle a la troposfera produïts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activitat humana,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està produint un desequilibri en aquest balanç per un menor retorn de radiació cap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espai, fet que comporta un escalfament global. </w:t>
      </w:r>
    </w:p>
    <w:p w14:paraId="18D87FC6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4AA9390" w14:textId="172361C3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balancímetre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Radiòmetre que mesura el balanç de radiació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superfície plana. </w:t>
      </w:r>
    </w:p>
    <w:p w14:paraId="5EEBE3D6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A90717F" w14:textId="4AF0BC2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baló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sense motor que consisteix, en essència, en un receptacle que conté un gas més lleuger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sovint hidrogen o heli,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eleva a causa de la força ascensional i que sol anar proveït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barqueta per portar tripulants o instruments. </w:t>
      </w:r>
    </w:p>
    <w:p w14:paraId="325EC611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E1451A" w14:textId="2ADBFF35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Pot ser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captiu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quan està unit a terra amb un cable lleuger i resistent, o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lliure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si ascendeix lliurement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Es parla de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baló </w:t>
      </w:r>
      <w:r w:rsidRPr="00BD047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pilot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 és lliure i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utilitza per a fer mesures visuals del vent en alçada, i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baló sonda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 és lliure i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ransporta instruments meteorològics.</w:t>
      </w:r>
    </w:p>
    <w:p w14:paraId="7524E8DC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0627D9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baló pilot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Vegeu 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baló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1B338747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baló sonda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Vegeu 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baló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22D9614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876646C" w14:textId="23E988C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E14E52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banc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B05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</w:t>
      </w:r>
      <w:r w:rsidR="00E14E52" w:rsidRPr="007A792D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anc de núvols</w:t>
      </w:r>
      <w:r w:rsidR="00E14E5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0F74579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30FC4F" w14:textId="41B1867E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banc de boira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Boira compacta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estén horitzontalment al llarg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alguns centenars de metres.</w:t>
      </w:r>
    </w:p>
    <w:p w14:paraId="174C5C3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7B3519" w14:textId="70FB6BF2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banc de núvols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de núvols de poca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spessor i del mateix gènere que, situats aproximadament al mateix nivell, cobreixen una part del cel.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CB0EEF9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F027BD" w14:textId="42881C94" w:rsidR="00807C34" w:rsidRDefault="00807C3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banc, plafó de núvols, sostre</w:t>
      </w:r>
    </w:p>
    <w:p w14:paraId="474F1488" w14:textId="77777777" w:rsidR="00807C34" w:rsidRPr="00BD0477" w:rsidRDefault="00807C3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ACCC011" w14:textId="3B80BFD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banda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absorció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Regió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espectre electromagnètic en la qual la radiació és absorbida. </w:t>
      </w:r>
    </w:p>
    <w:p w14:paraId="0BF11E8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C2CC60F" w14:textId="6667B5B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banda de núvols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Núvol o conjunt de núvols compactes i ben definits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estenen pel cel formant aproximadament una línia recta. </w:t>
      </w:r>
    </w:p>
    <w:p w14:paraId="1CB6FCF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12C567" w14:textId="4716259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observen sobre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 i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estenen per una part important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anomena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highlight w:val="magenta"/>
          <w:shd w:val="clear" w:color="auto" w:fill="FFFFFF"/>
        </w:rPr>
        <w:t>banc de núvols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22BD31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4CF41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bandera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Núvol paràsit que es forma a sotavent de certs pics molt alts, com una bandera blanca, en dies de vent fort. </w:t>
      </w:r>
    </w:p>
    <w:p w14:paraId="213BEF5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59BB2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produït per un fenomen de depressió baromètrica local i el refredament subsegüent. </w:t>
      </w:r>
    </w:p>
    <w:p w14:paraId="746E1CE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F59057E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banderola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Símbol meteorològic consistent en una figura triangular que, en un mapa sinòptic, dins la barba que acompanya una fletxa de vent, indica una velocitat del vent de 25 m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· s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‒1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534989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DCF2003" w14:textId="5796ED1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banquisa polar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de gel flotant que es forma a les regions polars a conseqüència de les temperatures negatives que congelen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del mar. </w:t>
      </w:r>
    </w:p>
    <w:p w14:paraId="6E0C0BA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F27C31C" w14:textId="220FAA6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bar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Unitat de pressió, equivalent a un milió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de dines (1 megadina) per centímetre quadrat, o sia la pressió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columna de mercuri de 750,1 mil·límetres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altura, a la temperatura de 0 °C, en la latitud de 45° i al nivell del mar. </w:t>
      </w:r>
    </w:p>
    <w:p w14:paraId="1374E0E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E53F63" w14:textId="224B64CD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química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aplica el mateix nom o el de </w:t>
      </w:r>
      <w:r w:rsidRPr="00BD047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baria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la pressió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dina per cm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de manera que 1 bar meteorològic equival a 1 milió de baries químiques. La mil·lèsima part del bar és el mil·libar (1.000 dines per cm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En el sistema internacional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unitats de pressió </w:t>
      </w:r>
      <w:r w:rsidRPr="00BD047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</w:t>
      </w:r>
      <w:r w:rsidR="00483E9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usa el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Pascal (Pa); en meteorologia s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acostuma a utilitzar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hectopascal (hPa).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equivalència entre bar i pascal és 1 mbar = 1 hPa.</w:t>
      </w:r>
    </w:p>
    <w:p w14:paraId="46BD6C4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</w:p>
    <w:p w14:paraId="6BF03CF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Símbol: bar</w:t>
      </w:r>
    </w:p>
    <w:p w14:paraId="7A604AD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B23017A" w14:textId="2076A11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(OBSERVACIÓ)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barba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1.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Raig de sol, dirigit cap avall per entremig dels núvols. És propi dels estats de forta humitat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inferior al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plafó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i en opinió dels nostres mariners és senyal de llevants frescos: «Sol amb barbes, gregal amb cames». | 2. S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ímbol meteorològic que consisteix en un conjunt de ratlles i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highlight w:val="magenta"/>
          <w:shd w:val="clear" w:color="auto" w:fill="FFFFFF"/>
        </w:rPr>
        <w:t>banderoles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dibuixades perpendicularment a la fletxa del vent, que indica la velocitat del vent. Les ratlles més llargues indiquen una velocitat de 10 kt, mentre que les més curtes indiquen 5 kt.</w:t>
      </w:r>
    </w:p>
    <w:p w14:paraId="68FC7F2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A71991" w14:textId="764A322F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barda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Núvol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paràsit ajagut al llarg de la carena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serralada. </w:t>
      </w:r>
    </w:p>
    <w:p w14:paraId="5A8CA91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3EBF66" w14:textId="5CE2936F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Sol ésser el límit final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zona de nuvolositat orogràfica, vist de sotavent.</w:t>
      </w:r>
    </w:p>
    <w:p w14:paraId="3F419E2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35DC9F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barociclonòmetre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Instrument ideat pel meteoròleg català P. J. Algué, i que serveix per a localitzar els ciclons tropicals quan no es disposa de carta del temps. </w:t>
      </w:r>
    </w:p>
    <w:p w14:paraId="5019C34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6442C6" w14:textId="54BC0A89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baroclínic | baroclínica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al camp de masses quan les superfícies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densitat i les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pressió es tallen en un sistema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corbes ben definit. </w:t>
      </w:r>
    </w:p>
    <w:p w14:paraId="2C62553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6BC3B2" w14:textId="4D9DC25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barògraf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204CA0" w:rsidRPr="00204CA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Baròmetre</w:t>
      </w:r>
      <w:r w:rsidR="00204CA0" w:rsidRPr="00204CA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enregistra les variacions de la pressió atmosfèrica durant un període de temps determinat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83F5DA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1F8AF4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barograma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Inscripció contínua de la pressió feta per un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barògraf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C6907F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462778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baròmetre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Aparell per a mesurar la pressió atmosfèrica. </w:t>
      </w:r>
    </w:p>
    <w:p w14:paraId="50903AC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2AC73E" w14:textId="4083CC7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hi ha de diversos tipus segons el seu funcionament. En el de mercuri, la pressió atmosfèrica equilibra la pressió exercida per una columna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aquest element. El de sifó és de mercuri amb el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lastRenderedPageBreak/>
        <w:t>tub en forma de U i de diàmetre igual en els dos nivells de les superfícies lliures.</w:t>
      </w:r>
      <w:r w:rsidRPr="00BD0477"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</w:t>
      </w:r>
    </w:p>
    <w:p w14:paraId="2C2A7A2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49D01D5" w14:textId="77777777" w:rsidR="007636A9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baròmetre aneroide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BD0477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Baròmetre que té una o diverses càpsules aneroides com a sensors.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D427890" w14:textId="77777777" w:rsidR="00077630" w:rsidRPr="00BD0477" w:rsidRDefault="00077630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5C3626" w14:textId="699AF176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aneroide</w:t>
      </w:r>
    </w:p>
    <w:p w14:paraId="5A962DB0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E63A9A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barosisme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Oscil·lació de la superfície sòlida de la Terra produïda pels vents forts, en general irregular i de període gairebé sempre molt inferior a un minut, que és registrada en els 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sismògrafs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06F6685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CBCDEC6" w14:textId="302E963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barotermògraf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que registra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imultàniament la temperatura i la pressió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aire.</w:t>
      </w:r>
    </w:p>
    <w:p w14:paraId="64BB1F5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9ADCBB4" w14:textId="32CD7520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barotròpic | barotròpic</w:t>
      </w:r>
      <w:r w:rsidRPr="00BD0477"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adj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al camp de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quan les superfícies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densitat coincideixen amb les isobàriques, o sia quan la densitat és funció de la pressió.</w:t>
      </w:r>
    </w:p>
    <w:p w14:paraId="1B6CB1B4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3A52DCE" w14:textId="619112FA" w:rsidR="007636A9" w:rsidRPr="00BD0477" w:rsidRDefault="007636A9" w:rsidP="001B18BE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1B18BE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barrufet de vent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B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Remolí de pols.</w:t>
      </w:r>
    </w:p>
    <w:p w14:paraId="02DB150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C345B4" w14:textId="77777777" w:rsidR="007636A9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base del núvol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Part inferior del núvol. </w:t>
      </w:r>
    </w:p>
    <w:p w14:paraId="5379C383" w14:textId="77777777" w:rsidR="00F20ED4" w:rsidRPr="00BD0477" w:rsidRDefault="00F20ED4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55C3C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BD047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nivell de convecció per elevació</w:t>
      </w:r>
    </w:p>
    <w:p w14:paraId="4C44EC1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B22ABD7" w14:textId="68CF21E8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batzegad</w:t>
      </w:r>
      <w:r w:rsidR="009F1DF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BD047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Discontinuïtat en la pujada dels termòmetres de màxima del tipus Negretti, per efecte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estrangulació que hi ha a la sortida del dipòsit. </w:t>
      </w:r>
    </w:p>
    <w:p w14:paraId="4C271D6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39F4758" w14:textId="63F1ED5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termòmetre que doni menys de 8 batzegades per grau, ha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ésser considerat com a defectuós. </w:t>
      </w:r>
    </w:p>
    <w:p w14:paraId="6080AF6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3D67B68" w14:textId="533501BB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bescanvi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Intercanvi de propietats entre dues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veïnes, per efecte de la turbulència.</w:t>
      </w:r>
    </w:p>
    <w:p w14:paraId="16490EF7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BCFC677" w14:textId="29E1CF5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especial importància en meteorologia el bescanvi de calor,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humitat i de quantitat de moviment.</w:t>
      </w:r>
    </w:p>
    <w:p w14:paraId="3CFD879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546925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bioclimatologia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Estudi de la influència dels fenòmens meteorològics i climàtics sobre els éssers vius. </w:t>
      </w:r>
    </w:p>
    <w:p w14:paraId="5F68736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51F72C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biometeorologia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Branca de la meteorologia que estudia la influència dels elements meteorològics sobre els organismes vius. </w:t>
      </w:r>
    </w:p>
    <w:p w14:paraId="6282557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D169485" w14:textId="523F3D24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biosfera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de la Terra dins de la qual es desenvolupen els organismes vius que comprèn la regió inferior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els mars i les capes més externe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del sòl. </w:t>
      </w:r>
    </w:p>
    <w:p w14:paraId="264C92A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2A3C0F3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blocatge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Situació sinòptica en la qual hi ha una interrupció del moviment normal dels sistemes baromètrics.</w:t>
      </w:r>
    </w:p>
    <w:p w14:paraId="3F2E1CC5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127A05" w14:textId="00C7D806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Generalment fa referència a un sistema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alta pressió que roman estàtic o quasi estàtic d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rant molt de temps, generalment setmanes, bloquejant la circulació dels sistemes de baixa pressió. Aquesta configuració, de manera habitual, està darrere de situacions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onades de calor o fred persistent.</w:t>
      </w:r>
    </w:p>
    <w:p w14:paraId="4AE00475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17D2E6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 compl.: bloqueig</w:t>
      </w:r>
    </w:p>
    <w:p w14:paraId="20028598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CBC900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bloqueig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Blocatge</w:t>
      </w:r>
      <w:r w:rsidRPr="00BD0477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73EAC1FD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4ECF9A" w14:textId="013AA76C" w:rsidR="007636A9" w:rsidRPr="002D6ADE" w:rsidRDefault="007636A9" w:rsidP="001B18BE">
      <w:pPr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52168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2168C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2168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cop</w:t>
      </w:r>
      <w:r w:rsidRPr="0052168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 vent </w:t>
      </w:r>
      <w:r w:rsidRPr="0052168C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 w:rsidRPr="0052168C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="002D6AD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Ra</w:t>
      </w:r>
      <w:r w:rsidR="001B18BE" w:rsidRPr="001B18B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txa</w:t>
      </w:r>
      <w:r w:rsidR="001B18BE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277F420E" w14:textId="77777777" w:rsidR="007636A9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815D745" w14:textId="4F9730EC" w:rsidR="007636A9" w:rsidRPr="008C4BA4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2168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2168C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2168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glopada</w:t>
      </w:r>
      <w:r w:rsidRPr="0052168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 vent </w:t>
      </w:r>
      <w:r w:rsidRPr="0052168C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52168C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="002D6AD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R</w:t>
      </w:r>
      <w:r w:rsidR="001B18BE" w:rsidRPr="001B18B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atxa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58F05725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4C018F" w14:textId="44D0D8D3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entrada actualitzada]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a prop de terra que dificulta la visibilitat.</w:t>
      </w:r>
    </w:p>
    <w:p w14:paraId="59E479A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1AF58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Segons les convencions internacionals, la visibilitat ha de ser inferior a 1 km almenys en una direcció determinada. </w:t>
      </w:r>
    </w:p>
    <w:p w14:paraId="7E4AD07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72BCEC1" w14:textId="77777777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catabàtica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Boira 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ausada per un vent catabàtic. </w:t>
      </w:r>
    </w:p>
    <w:p w14:paraId="06A7891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4251E7" w14:textId="5E400AAC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advecció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Boira causada pel refredament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càlid amb la part inferior humida, quan passa damunt una superfície freda. </w:t>
      </w:r>
    </w:p>
    <w:p w14:paraId="5F4CE70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446F445" w14:textId="61EE4D45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evaporació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causada per la saturació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fred originada per una evaporació intensa sota aquesta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fred. </w:t>
      </w:r>
    </w:p>
    <w:p w14:paraId="5115CBEA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C3CA979" w14:textId="6730B7C3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inversió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causada pel descens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estratus formada sota una inversió tèrmica. </w:t>
      </w:r>
    </w:p>
    <w:p w14:paraId="4E3E5C2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9620BCD" w14:textId="3E9E3090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de mescla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causada per la barreja de dues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humit no saturat i de temperatures diferents. </w:t>
      </w:r>
    </w:p>
    <w:p w14:paraId="516B83D3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4AD1304" w14:textId="25E1D275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de radiació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causada pel refredament nocturn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estancada prima i humida que té lloc quan es refreda per radiació la superfície terrestre que hi ha sota. </w:t>
      </w:r>
    </w:p>
    <w:p w14:paraId="1EBF405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A152DA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boira gebradora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Boira que diposita gebre damunt els objectes. </w:t>
      </w:r>
    </w:p>
    <w:p w14:paraId="0985B29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2130E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5E1D4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boira humida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amb un grau higromètric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molt alt, que humiteja els objectes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6A9532C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8CB1420" w14:textId="6C4F409D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marítima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advecció causada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entrada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continental càlid sobre el mar. </w:t>
      </w:r>
    </w:p>
    <w:p w14:paraId="21D0032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4163FB2" w14:textId="2B12D80E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boira òptica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Enterboliment de les imatges dels objectes llunyans, per efecte de la turbulència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aire, en particular a les hores de molta calor. </w:t>
      </w:r>
    </w:p>
    <w:p w14:paraId="2496568C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830C41" w14:textId="09FC013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Encara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aspecte del paisatge és emboirat, no es tracta de cap hidrometeor ni de cap fenomen de pol·lució. </w:t>
      </w:r>
    </w:p>
    <w:p w14:paraId="5C79F9D2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E71CFD2" w14:textId="45DCEA3F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orogràfica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</w:t>
      </w:r>
      <w:r w:rsidR="004867F2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causada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orografia pròpia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regió. </w:t>
      </w:r>
    </w:p>
    <w:p w14:paraId="7F3E7FA8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BF3ED7" w14:textId="0D656D62" w:rsidR="007636A9" w:rsidRPr="00BD0477" w:rsidRDefault="007636A9" w:rsidP="004867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pixanera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="004867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867F2" w:rsidRPr="004867F2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Boira ploranera</w:t>
      </w:r>
      <w:r w:rsidR="004867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FDA9E4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20FEAD" w14:textId="314D1657" w:rsidR="004867F2" w:rsidRDefault="007636A9" w:rsidP="004867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02397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867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boira ploranera</w:t>
      </w:r>
      <w:r w:rsidRPr="00BD0477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="004867F2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867F2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formada per gotes grans que es precipiten en forma líquida sobre els objectes o sobre el sòl.</w:t>
      </w:r>
    </w:p>
    <w:p w14:paraId="43911CB5" w14:textId="77777777" w:rsidR="004867F2" w:rsidRDefault="004867F2" w:rsidP="004867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4BA8E7" w14:textId="42D99FDA" w:rsidR="0002397A" w:rsidRPr="0002397A" w:rsidRDefault="0002397A" w:rsidP="0002397A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  <w:shd w:val="clear" w:color="auto" w:fill="FFFFFF"/>
        </w:rPr>
        <w:t>Boira de la qual cau una precipitació apreciable, en forma de finíssimes gotes. Sol ésser un núvol de pluja, que a muntanya està en contacte amb el terreny.</w:t>
      </w:r>
      <w:r w:rsidRPr="0002397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63ADC09" w14:textId="77777777" w:rsidR="0002397A" w:rsidRPr="0002397A" w:rsidRDefault="0002397A" w:rsidP="0002397A">
      <w:pPr>
        <w:pStyle w:val="ListParagraph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F6C46F" w14:textId="530DBF80" w:rsidR="007636A9" w:rsidRPr="00BD0477" w:rsidRDefault="004867F2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boira pixanera, boira roinera</w:t>
      </w:r>
    </w:p>
    <w:p w14:paraId="3DDAB0FD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9C4AB83" w14:textId="4842C676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postfrontal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="004867F2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de radiació produïda després del pas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front sobre un terreny humit. </w:t>
      </w:r>
    </w:p>
    <w:p w14:paraId="58F46CA6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3F8EEA7" w14:textId="1D4226A9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boira prefrontal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="004867F2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evaporació produïda abans del pas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front càlid, a causa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augment de la humitat atmosfèrica per evaporació de la pluja caiguda davant el front. </w:t>
      </w:r>
    </w:p>
    <w:p w14:paraId="6FE8480B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1ECE4E0" w14:textId="4DC2D11B" w:rsidR="007636A9" w:rsidRDefault="007636A9" w:rsidP="004867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867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boira roinera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867F2" w:rsidRPr="004867F2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Boira ploranera</w:t>
      </w:r>
      <w:r w:rsidR="004867F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8B3E5BD" w14:textId="77777777" w:rsidR="004867F2" w:rsidRPr="00BD0477" w:rsidRDefault="004867F2" w:rsidP="004867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8154882" w14:textId="492A7ACA" w:rsidR="007636A9" w:rsidRPr="00BD0477" w:rsidRDefault="007636A9" w:rsidP="007636A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boirim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Boira lleu formada per gotes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molt petites i escampades. </w:t>
      </w:r>
    </w:p>
    <w:p w14:paraId="538B62B1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555F45F" w14:textId="77777777" w:rsidR="007636A9" w:rsidRPr="00BD0477" w:rsidRDefault="007636A9" w:rsidP="007636A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BD0477">
        <w:rPr>
          <w:rFonts w:ascii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BD0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047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boirina </w:t>
      </w:r>
      <w:r w:rsidRPr="00BD047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Boira lleu, o aire emboirat, en la qual la visibilitat és superior a 1 km però inferior a 10 km. </w:t>
      </w:r>
    </w:p>
    <w:p w14:paraId="7136EE6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364AE79" w14:textId="4F94AF72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boirum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Boira amb presència de contaminants atmosfèrics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industrial, que és conseqüència de la gran concentració de partícules de pols i fum que, en actuar com a nuclis de condensació, provoquen la condensació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aigua, fins i tot en el cas que la humitat relativa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sigui inferior al 100</w:t>
      </w:r>
      <w:r w:rsidR="00DE565C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 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%.</w:t>
      </w:r>
    </w:p>
    <w:p w14:paraId="1ECE5ADD" w14:textId="77777777" w:rsidR="00785690" w:rsidRDefault="00785690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14D875" w14:textId="2877AB09" w:rsidR="00785690" w:rsidRPr="004011CA" w:rsidRDefault="00785690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Pr="00746DA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smog</w:t>
      </w:r>
    </w:p>
    <w:p w14:paraId="288635B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FC6AA0E" w14:textId="5A0D99FB" w:rsidR="000B5FF9" w:rsidRPr="00D1437B" w:rsidRDefault="000B5FF9" w:rsidP="000B5FF9">
      <w:pPr>
        <w:widowControl w:val="0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boirum fotoquímic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m. </w:t>
      </w:r>
      <w:r w:rsidR="00D1437B" w:rsidRPr="00D1437B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Capa d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="00D1437B" w:rsidRPr="00D1437B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aire contaminat en la capa fronterera de l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="00D1437B" w:rsidRPr="00D1437B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atmosfera, per la presència d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="00D1437B" w:rsidRPr="00D1437B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altes concentracions de contaminants primaris, com ara els òxids de nitrogen, de sofre i els compostos orgànics volàtils, i de secundaris formats a partir d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="00D1437B" w:rsidRPr="00D1437B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una forta radiació solar</w:t>
      </w:r>
      <w:r w:rsidRPr="00D1437B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  <w:r w:rsidRPr="00D1437B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</w:p>
    <w:p w14:paraId="4376C45C" w14:textId="77777777" w:rsidR="000B5FF9" w:rsidRPr="004011CA" w:rsidRDefault="000B5FF9" w:rsidP="000B5FF9">
      <w:pPr>
        <w:widowControl w:val="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E57DF21" w14:textId="2B6B874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bola del termòmetre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Bombolla o dipòsit del termòmetre, on és contingut el líquid dilatable. </w:t>
      </w:r>
    </w:p>
    <w:p w14:paraId="4C17C96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97760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 li dona usualment aquest nom encara que no tingui forma de bola.</w:t>
      </w:r>
    </w:p>
    <w:p w14:paraId="1896AD3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77F5724" w14:textId="6258553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bòlid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Meteor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grans dimensions, que en penetrar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produeix una gran resplendor, deixant un rastre lluminós o de fum i desfent-se a vegades en fragments. </w:t>
      </w:r>
    </w:p>
    <w:p w14:paraId="1B3EE33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9F4E01" w14:textId="6E436AE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caiguda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alguns bòlids produeix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una ona explosiva capaç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ésser registrada en els barògrafs,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àdhuc a gran distància. </w:t>
      </w:r>
    </w:p>
    <w:p w14:paraId="38806FD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24EEE56" w14:textId="0A192EC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bolòmetre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per a determinar la intensitat calorífica de cadascuna de les radiacions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espectre, per la variació de la resistència elèctrica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conductor ennegrit que es va exposant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acció de les radiacions successives. </w:t>
      </w:r>
    </w:p>
    <w:p w14:paraId="191A165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8D6AFF7" w14:textId="23C9863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1437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borrasca explosiva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8E6B3D" w:rsidRPr="008E6B3D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Cicló bomba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F29535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F6F552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bombatge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Fluctuacions de la columna del baròmetre de mercuri, degudes a ratxes del vent o a moviments del suport (p. ex., en la mar). </w:t>
      </w:r>
    </w:p>
    <w:p w14:paraId="1D22682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C024F73" w14:textId="4736644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bombolla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Conjunt de partícules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les trajectòries i les propietats físiques de les quals presenten homogeneïtat dins una regió petita de contorn delimitat. </w:t>
      </w:r>
    </w:p>
    <w:p w14:paraId="0FAEB9D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D1CE08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bonança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Estat tranquil de la mar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| 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2.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Temps bo, de temperatura suau, serè i tranquil. </w:t>
      </w:r>
    </w:p>
    <w:p w14:paraId="17DF3A7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9D2DEBD" w14:textId="74D6516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bora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24CA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Vent catabàtic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del NE, que a vegades bufa amb fúria en la regió septentrional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Adriàtic.</w:t>
      </w:r>
    </w:p>
    <w:p w14:paraId="59B7EDF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0323AB7" w14:textId="0467BF91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borralló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FA68A4" w:rsidRPr="00FA68A4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Floc de neu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203214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D1F528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borrasca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Vent fort (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temporal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acompanyat de pluja, neu o pedra. </w:t>
      </w:r>
    </w:p>
    <w:p w14:paraId="65AD780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E1A77D" w14:textId="13D70A9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Forma comuna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utilitza per a anomenar una depressió a les latituds mitjanes.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associa amb nuvolositat, precipitacions i vents forts. </w:t>
      </w:r>
    </w:p>
    <w:p w14:paraId="4DE33A2E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EB8F16E" w14:textId="2BEE3AD0" w:rsidR="00746DA3" w:rsidRDefault="00746DA3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cicló</w:t>
      </w:r>
    </w:p>
    <w:p w14:paraId="24266517" w14:textId="77777777" w:rsidR="00746DA3" w:rsidRPr="004011CA" w:rsidRDefault="00746DA3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13BD366" w14:textId="53D6F1AD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borrasca extratropical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Depressió associada a un front. </w:t>
      </w:r>
    </w:p>
    <w:p w14:paraId="0F29BDFC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F8BCFEB" w14:textId="4B79656B" w:rsidR="00A77D63" w:rsidRDefault="00A77D63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depressió frontal</w:t>
      </w:r>
    </w:p>
    <w:p w14:paraId="7DB2B0A0" w14:textId="77777777" w:rsidR="00A77D63" w:rsidRPr="004011CA" w:rsidRDefault="00A77D63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6A1C6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borreguetes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pl.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Nom popular per a anomenar els petits núvols blancs i arrodonits, com els altocúmuls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floccus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que recorden a un ramat. </w:t>
      </w:r>
    </w:p>
    <w:p w14:paraId="34D15E0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1244D5" w14:textId="681A328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terme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utilitza en diverses dites populars, com «cel de borreguetes, terra de pastetes», per a indicar que són núvols prefrontals i poden indicar un canvi de temps en les properes hores. </w:t>
      </w:r>
    </w:p>
    <w:p w14:paraId="5AE781F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727BE2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borrufada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Tempesta de vent i de neu. </w:t>
      </w:r>
    </w:p>
    <w:p w14:paraId="0907770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6F0190" w14:textId="5BED5F5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bossa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descendent, en el qual una aeronau sembla perdre sustentació. </w:t>
      </w:r>
    </w:p>
    <w:p w14:paraId="039BFB5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05B5D6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ins w:id="3" w:author="Gemma Sastre Sancho" w:date="2024-02-02T13:55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troba amb freqüència a sotavent de les muntanyes o damunt les superfícies fredes (rius, llacs).</w:t>
      </w:r>
    </w:p>
    <w:p w14:paraId="772C76FC" w14:textId="77777777" w:rsidR="008E11C4" w:rsidRDefault="008E11C4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ins w:id="4" w:author="Gemma Sastre Sancho" w:date="2024-02-02T13:55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2019AB" w14:textId="30DB3F2A" w:rsidR="008E11C4" w:rsidRPr="004011CA" w:rsidRDefault="008E11C4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Sin. compl.: pou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</w:p>
    <w:p w14:paraId="001D90F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78B056" w14:textId="75A52A7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METEOROLOGIA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[entrada </w:t>
      </w:r>
      <w:r w:rsidR="00124CA1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brisa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66F4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124CA1" w:rsidRPr="00124C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Forma més comuna de referir-se a un vent fluix. | </w:t>
      </w:r>
      <w:r w:rsidR="00C66F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Vent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causat per la diferent densitat de dues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veïnes quan reposen sobre regions de capacitat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escalfament diferent. </w:t>
      </w:r>
    </w:p>
    <w:p w14:paraId="7E11B3D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2C84AA" w14:textId="546557C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les zones costaneres, es parla de </w:t>
      </w:r>
      <w:r w:rsidRPr="00124CA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brisa de mar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durant el dia (marinada) i </w:t>
      </w:r>
      <w:r w:rsidRPr="00124CA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brisa de terra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durant la nit (terral); a les zones de muntanya, de </w:t>
      </w:r>
      <w:r w:rsidRPr="00124CA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brisa de vall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(diürna) i </w:t>
      </w:r>
      <w:r w:rsidRPr="00124CA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de muntanya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(nocturna).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de Beaufort de la intensitat del vent, apareix el terme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brisa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 a anomenar els vents entre força 2 i 6, qualificats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entre molt dèbils a forts. </w:t>
      </w:r>
    </w:p>
    <w:p w14:paraId="2EEA2D86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3CE5A1C" w14:textId="46B81483" w:rsidR="00C66F43" w:rsidRDefault="00C66F43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Vent de 5 a 9 metres per segon. Més concretament es diu </w:t>
      </w:r>
      <w:r w:rsidRPr="004B6A5D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shd w:val="clear" w:color="auto" w:fill="FFFFFF"/>
        </w:rPr>
        <w:t>brisa dels vents convectius de periodicitat diürna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0701707" w14:textId="77777777" w:rsidR="00C66F43" w:rsidRPr="004011CA" w:rsidRDefault="00C66F43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8E13742" w14:textId="6AFAB84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brisa de vall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Vent convectiu que de dia puja pel vessant de les muntanyes.</w:t>
      </w:r>
    </w:p>
    <w:p w14:paraId="2311C70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0E2306" w14:textId="4E42856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produïda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escalfament diferencial del fons de la vall i el vessant més insolat en relació amb els cims. </w:t>
      </w:r>
    </w:p>
    <w:p w14:paraId="45628D3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0CFA648" w14:textId="485217C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brisa de mar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Vent convectiu, més propi dels mesos càlids, que de dia bufa de mar cap a terra per efecte de la major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aquesta.</w:t>
      </w:r>
    </w:p>
    <w:p w14:paraId="692B004E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BBB741" w14:textId="52EF7D28" w:rsidR="00124CA1" w:rsidRDefault="00124CA1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Mallorca en diuen </w:t>
      </w:r>
      <w:r w:rsidRPr="00124CA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embat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C1A39EA" w14:textId="77777777" w:rsidR="00124CA1" w:rsidRPr="004011CA" w:rsidRDefault="00124CA1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B79CC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marinada</w:t>
      </w:r>
    </w:p>
    <w:p w14:paraId="6C0591F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BCD818" w14:textId="706D349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brisa de muntanya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Vent que davalla de les muntanyes durant la nit. </w:t>
      </w:r>
    </w:p>
    <w:p w14:paraId="63BAC8D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B7BBD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degut al refredament més intens de la part alta de les muntanyes per radiació nocturna en relació amb la vall. </w:t>
      </w:r>
    </w:p>
    <w:p w14:paraId="16AD275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BCB8D27" w14:textId="4DA4256A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brisa de terra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Brisa nocturna que bufa des de la terra cap al mar. </w:t>
      </w:r>
    </w:p>
    <w:p w14:paraId="1AF2C266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E18837E" w14:textId="1FB4B99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broma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Suspensió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de gotetes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líquida i de cristalls de glaç prop de la superfície que redueixen la visibilitat a més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kilòmetre. </w:t>
      </w:r>
    </w:p>
    <w:p w14:paraId="3D795AB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39994D0" w14:textId="7B8CFF81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broma seca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Broma que no humiteja les superfícies amb les quals està en contacte.</w:t>
      </w:r>
    </w:p>
    <w:p w14:paraId="65EEDF3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7F5C09C" w14:textId="0A12DF6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brontòmetre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Aparell per observar o registrar els fenòmens que esdevenen durant el pas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tempesta. </w:t>
      </w:r>
    </w:p>
    <w:p w14:paraId="49EAD7A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160A166" w14:textId="059D3B9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bufador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Forat de la terra per on surt vent fred durant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estiu (bufadors dels volcans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Olot). </w:t>
      </w:r>
    </w:p>
    <w:p w14:paraId="031C9D9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D5C9D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 ha també bufadors que funcionen a conseqüència dels canvis de la pressió atmosfèrica exterior.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3AE561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2BE235F" w14:textId="4701F5CA" w:rsidR="000B5FF9" w:rsidRPr="004011CA" w:rsidRDefault="000B5FF9" w:rsidP="00A22FAA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bufanda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A22FAA" w:rsidRPr="00483E99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Pileus</w:t>
      </w:r>
      <w:r w:rsidR="00A22F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35FF6A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385A043" w14:textId="52E89AE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bufarut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4CA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R</w:t>
      </w:r>
      <w:r w:rsidR="001B18BE" w:rsidRPr="001B18BE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emolí de pols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861E40A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E7601DD" w14:textId="1E57CADB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butlletí meteorològic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m.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Butlletí on es consignen les observacions meteorològiques realitzades en una regió durant un període de temps determinat. </w:t>
      </w:r>
    </w:p>
    <w:p w14:paraId="003257E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62D98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93F50F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</w:t>
      </w:r>
    </w:p>
    <w:p w14:paraId="4D118B1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12B5A5" w14:textId="62C0F25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C. G. S.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Abreviatura de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centímetre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gram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segon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usada per a designar el sistema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unitats que té per base el centímetre de longitud, el gram de massa i el segon de temps mitjà. </w:t>
      </w:r>
    </w:p>
    <w:p w14:paraId="29CF5A2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C34505" w14:textId="7591A9F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cabrejar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v.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intr.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esgarrapar la cresta de les ones, el vent produeix unes clapes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escuma, les quals, metafò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icament,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anomenen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cabres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83B8E0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C4B21B" w14:textId="502E4F7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ací el verb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cabrejar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que significa que la mar exhibeix aquesta acció del vent. </w:t>
      </w:r>
    </w:p>
    <w:p w14:paraId="47F1908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B1AFC91" w14:textId="4EF9E5DF" w:rsidR="000B5FF9" w:rsidRPr="004011CA" w:rsidRDefault="000B5FF9" w:rsidP="00E20D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calabruix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20DF2" w:rsidRPr="0038127A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>Calamarsa</w:t>
      </w:r>
      <w:r w:rsidR="00E20DF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57F15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</w:pPr>
    </w:p>
    <w:p w14:paraId="39D14B1A" w14:textId="7BE5EBDE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calamarsa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recipitació formada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solidificada, de grans mig transparents, rodons, rarament cònics, de 2 a 5 mm de diàmetre. </w:t>
      </w:r>
    </w:p>
    <w:p w14:paraId="2D3AF16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94B9E6F" w14:textId="34E1EAE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Sovint tenen un nucli de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calabruix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cobert per una clovella de glaç. Àdhuc quan cauen sobre un terreny dur, el cobreixen sense trencar-se, i són difícils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aixafar. Solen caure de núvols convectius, especialment a la primavera, i molts cops ensems amb la pluja, són humits. </w:t>
      </w:r>
    </w:p>
    <w:p w14:paraId="7509F3FE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4D8B5F" w14:textId="517C7D06" w:rsidR="00E20DF2" w:rsidRDefault="00E20DF2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calabruix, calam</w:t>
      </w:r>
      <w:r w:rsidR="0038127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rsa tova</w:t>
      </w:r>
      <w:r w:rsidR="00A622E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neu rodona</w:t>
      </w:r>
    </w:p>
    <w:p w14:paraId="63C29618" w14:textId="77777777" w:rsidR="00E20DF2" w:rsidRPr="004011CA" w:rsidRDefault="00E20DF2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E25827" w14:textId="1A55DD0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calamarsa tova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="00124CA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</w:t>
      </w:r>
      <w:r w:rsidR="00E20DF2" w:rsidRPr="00E20DF2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alamarsa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B5C93D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9A006A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calamarsada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Precipitació en forma de calamarsa, en particular si és quelcom abundant. </w:t>
      </w:r>
    </w:p>
    <w:p w14:paraId="1B2D12C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37619F" w14:textId="58F316F1" w:rsidR="000B5FF9" w:rsidRPr="004011CA" w:rsidRDefault="00124CA1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INSTRUMENTACIÓ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0B5FF9"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="000B5FF9"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calibratge</w:t>
      </w:r>
      <w:r w:rsidR="000B5FF9"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5FF9"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="000B5FF9"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0B5FF9"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Determinació de les correccions que cal aplicar a les lectures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0B5FF9"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instrument per a obtenir valors exactes. </w:t>
      </w:r>
    </w:p>
    <w:p w14:paraId="06A8E31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81D748D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calamarsó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Calamarsa de grans molt petits. </w:t>
      </w:r>
    </w:p>
    <w:p w14:paraId="3D0D14B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AC01AEE" w14:textId="7A550B4E" w:rsidR="000B5FF9" w:rsidRPr="004011CA" w:rsidRDefault="000B5FF9" w:rsidP="00124CA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calima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="00124CA1" w:rsidRPr="00124CA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Calitja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6D601D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B11735E" w14:textId="5139F89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calitja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Lleu opacitat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deguda a partícules de pols provinents de regions seques, o partícules de sal, seques i tan petites que no es poden sentir al tacte ni veure a simple vista, però que donen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un aspecte fumós característic. </w:t>
      </w:r>
    </w:p>
    <w:p w14:paraId="5783A3F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35BA6E" w14:textId="2101C9B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calitja estén un vel uniforme sobre el paisatge i n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entela la coloració. Vist sobre un fons fosc, aquest vel té un to blavós («els horitzons blaus»), però sobre un fons clar (p. ex., núvols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horitzó, muntanyes nevades, el Sol) la seva tonalitat és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groc brut o roig-groguenc; això la diferencia de la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boirina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que és grisenca, encara que la intensitat de les dues pot ésser la mateixa. </w:t>
      </w:r>
    </w:p>
    <w:p w14:paraId="583DF24A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9B669E" w14:textId="062F90C8" w:rsidR="00124CA1" w:rsidRDefault="00124CA1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calima</w:t>
      </w:r>
    </w:p>
    <w:p w14:paraId="36978379" w14:textId="77777777" w:rsidR="00124CA1" w:rsidRPr="004011CA" w:rsidRDefault="00124CA1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B84E31D" w14:textId="03869FF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calitja òptica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Boira òptica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poc intensa. </w:t>
      </w:r>
    </w:p>
    <w:p w14:paraId="1409AE6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27430E2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calma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1.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Absència de vent sensible, que es reconeix quan el fum puja verticalment. | 2. 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Vent de força 0, amb una velocitat entre 0 i 0,2 m · s</w:t>
      </w:r>
      <w:r w:rsidRPr="004011C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vertAlign w:val="superscript"/>
        </w:rPr>
        <w:t>1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4E841FE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DC98810" w14:textId="55C6732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calmes equatorials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 pl.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Zona equatorial on regnen calmes o vents fluixos i variables en direcció durant llargs períodes de temps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77593C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4B3C59C" w14:textId="1CD2033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posició és variable estacionalment, basculant entre els 5° S i 15° N. En anglès és coneguda com a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Doldrums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i coincideix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anomenada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zona de convergència intertropical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(ZCIT).</w:t>
      </w:r>
    </w:p>
    <w:p w14:paraId="2FB0DD0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F1CD413" w14:textId="7AD11E4E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calmes subtropicals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pl.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Zona de calmes i vents febles i de bon temps, que es troba a les latituds de 30° a 35°, entre els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alisis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els vents de ponent de les latituds més elevades. </w:t>
      </w:r>
    </w:p>
    <w:p w14:paraId="0000B80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A0467F" w14:textId="38F235C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terme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bon temps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fa referència al predomini anticiclònic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absència de nuvolositat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zona. En anglès es coneix com a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horse latitudes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DBD563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A09E8C" w14:textId="0441AA0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calor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Quantitat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energia que es transfereix entre dos cossos o sistemes físics pel fet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estar a diferent temperatura. </w:t>
      </w:r>
    </w:p>
    <w:p w14:paraId="63EF274A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C3383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transferència està vinculada al moviment molecular i es produeix dels cossos que tenen més temperatura als que en tenen menys. Es pot produir per contacte, per convecció o per radiació. </w:t>
      </w:r>
    </w:p>
    <w:p w14:paraId="244FA8B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F091495" w14:textId="2096F97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calor latent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Quantitat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energia per unitat de massa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allibera o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absorbeix quan un cos canvia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estat. </w:t>
      </w:r>
    </w:p>
    <w:p w14:paraId="3A675B4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A250FF4" w14:textId="5F32696D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àmbit de la meteorologia, la calor latent fa referència als canvis de fase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aigua, ja que és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única substància que pot realitzar aquestes transformacions en el rang de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La calor latent depèn de la temperatura a la qual es produeix el canvi de fase. </w:t>
      </w:r>
    </w:p>
    <w:p w14:paraId="6AE1CBB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3514801" w14:textId="166682E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calor sensible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Calor que allibera o absorbeix un cos per unitat de massa en canviar la temperatura sense que es produeixi un canvi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estat. </w:t>
      </w:r>
    </w:p>
    <w:p w14:paraId="1044397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45C46E5" w14:textId="31166AB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calor canicular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Calor que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associa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canícula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318846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E9D1D24" w14:textId="656C568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ALTRES ÀREES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caloria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Caloria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gram o petita caloria. Quantitat de calor necessària per a fer pujar 1 °C la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gram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a 15 °C. </w:t>
      </w:r>
    </w:p>
    <w:p w14:paraId="4C73DC3A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3D46800" w14:textId="5A50C785" w:rsidR="000B5FF9" w:rsidRPr="004011CA" w:rsidRDefault="000B5FF9" w:rsidP="000B5FF9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calvus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Espècie de núvol del gènere cumulonimbus en què la major part de les protuberàncies del cim perden les característiques pròpies del cúmulus </w:t>
      </w:r>
      <w:r w:rsidRPr="004011C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congestus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partir del qual 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 originat, i esdevenen una massa blanca amb forma de cúpula. </w:t>
      </w:r>
    </w:p>
    <w:p w14:paraId="56A6940D" w14:textId="77777777" w:rsidR="000B5FF9" w:rsidRPr="004011CA" w:rsidRDefault="000B5FF9" w:rsidP="000B5FF9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8A9E93" w14:textId="77777777" w:rsidR="000B5FF9" w:rsidRPr="004011CA" w:rsidRDefault="000B5FF9" w:rsidP="000B5FF9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F23DCE" w14:textId="4E278D9B" w:rsidR="000B5FF9" w:rsidRPr="004011CA" w:rsidRDefault="000B5FF9" w:rsidP="000B5FF9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Normalment és la primera espècie de cumulonimbus que apareix durant la formació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una tempesta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terme </w:t>
      </w:r>
      <w:r w:rsidRPr="004011C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calvus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procedeix del llatí, que significa 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descobert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F39B77D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41245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1B9644" w14:textId="142A298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canícula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Període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 en què habitualment fa més calor. </w:t>
      </w:r>
    </w:p>
    <w:p w14:paraId="776069F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CE42EF" w14:textId="4976E3C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No té unes dates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inici i finalització, però tradicionalment es considera que és el període comprès entre el 15 de juliol i el 15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agost. </w:t>
      </w:r>
    </w:p>
    <w:p w14:paraId="2BEAB4B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504E4F" w14:textId="74E56F8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CANVI CLIMÀTIC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canvi climàtic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D6DE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Variació del valor mitjà de les variables meteorològiques que defineixen el clima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regió, de manera que aquest canvia. </w:t>
      </w:r>
      <w:r w:rsidR="004D6DE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| 2. V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ariació del clima induït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emissió de gasos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efecte hivernacle en la crema de combustibles fòssils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impacte de les activitats antròpiques a la troposfera. </w:t>
      </w:r>
    </w:p>
    <w:p w14:paraId="47D92C7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8B2C70" w14:textId="0240F8A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CANVI CLIMÀTIC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canvi climàtic abrupte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Canvi a gran escala i de forma ràpida des del punt de vista climàtic (des de pocs anys a algunes dècades) dels patrons climàtics, provocat per sobrepassar determinats llindars crítics. </w:t>
      </w:r>
    </w:p>
    <w:p w14:paraId="0334BDC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611CCA" w14:textId="0954F50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 registres paleoclimàtics han permès concloure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existència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tipus de canvi climàtic en el passat. </w:t>
      </w:r>
    </w:p>
    <w:p w14:paraId="3D9A2C4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EA187CB" w14:textId="3FF0D47D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canvi de temps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Variació significativa del temps meteorològic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regió. </w:t>
      </w:r>
    </w:p>
    <w:p w14:paraId="75E3551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43D46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D6DE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(OBS/NUV)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un sistema nuvolós depressionari, la part que va al davant, formada per cirrus, cirrocúmulus i cirroestratus. </w:t>
      </w:r>
    </w:p>
    <w:p w14:paraId="1E38623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1D8A6F" w14:textId="4F20424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la terminologia francesa 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 diu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front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però avui sembla reservar-se aquest nom per a designar els fronts de discontinuïtat. </w:t>
      </w:r>
    </w:p>
    <w:p w14:paraId="2C54C11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A8006BD" w14:textId="084A30E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atmosfèrica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Cadascuna de les capes en què es divideix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atmosfera, segons el criteri de referència. </w:t>
      </w:r>
    </w:p>
    <w:p w14:paraId="2C8F5EC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3338ACE" w14:textId="7339648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Segons el criteri de la variació vertical de la temperatura, les capes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són: troposfera, tropopausa, estratosfera, estratopausa, mesosfera, mesopausa, termosfera i exosfera. Segons la composició: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homosfera i heterosfera. </w:t>
      </w:r>
    </w:p>
    <w:p w14:paraId="3B60AF2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2BDBA9" w14:textId="1DAA974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Appleton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Capa situada a la ionosfera caracteritzada per oferir una reflectivitat del rang de freqüències de les ones electromagnètiques entre els 3 i 10 MHz, fet que facilita la propagació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aquestes ones a llarga distància pel planeta. </w:t>
      </w:r>
    </w:p>
    <w:p w14:paraId="3896A53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1D9A86" w14:textId="5A1EF18A" w:rsidR="000B5FF9" w:rsidRPr="004011CA" w:rsidRDefault="000B5FF9" w:rsidP="00D511A0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C10C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1C10C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Ekman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511A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Capa </w:t>
      </w:r>
      <w:r w:rsidR="00D511A0" w:rsidRPr="00D511A0">
        <w:rPr>
          <w:rFonts w:ascii="Times New Roman" w:eastAsia="Times New Roman" w:hAnsi="Times New Roman" w:cs="Times New Roman"/>
          <w:sz w:val="24"/>
          <w:szCs w:val="24"/>
          <w:highlight w:val="magenta"/>
        </w:rPr>
        <w:t>fronterera planetària</w:t>
      </w:r>
      <w:r w:rsidR="00D51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DD97A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4CEC25" w14:textId="588B55E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capa de núvol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Núvol fragmentat del qual cau una gotellada.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| 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2.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gotellada mateixa.</w:t>
      </w:r>
    </w:p>
    <w:p w14:paraId="1B0C249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E41323" w14:textId="665F2249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inversió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en la qual es produeix una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inversió tèrmica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7BF099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6DFEAEE" w14:textId="71530BA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capa de fricció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511A0" w:rsidRPr="00D511A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Capa fronterera planetària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74476B7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8B248C" w14:textId="47436C93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de Heaviside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Capa situada a la ionosfera que reflecteix les ones electromagnètiques de ràdio. </w:t>
      </w:r>
    </w:p>
    <w:p w14:paraId="7D05CF12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E5D8ED" w14:textId="7A71B672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de mescla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Subcapa de la capa de fricció en què hi ha estabilitat neutra o inestabilitat atmosfèrica i la mescla vertical dels components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es produeix fàcilment. </w:t>
      </w:r>
    </w:p>
    <w:p w14:paraId="26BFF1D0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CAC79C0" w14:textId="4C7A0A49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de núvols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de núvols que es distribueixen de forma horitzontal entre dos nivells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atmosfera, ja sigui de forma contínua o de forma discontínua. </w:t>
      </w:r>
    </w:p>
    <w:p w14:paraId="6FC795A3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C474B7" w14:textId="49B5850D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ozó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Zona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estratosfera entre els 20 i 25 kilòmetres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amb una elevada concentració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ozó en comparació a la resta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49BE7CE7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CA7D64" w14:textId="3D33A97F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aquesta capa es produeix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absorció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radiació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UVB i UVC. </w:t>
      </w:r>
    </w:p>
    <w:p w14:paraId="12392625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79117D" w14:textId="799015D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espiral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Subcapa de la capa de fricció, per sobre la capa límit turbulenta, en la qual la velocitat del vent creix lentament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altura, mentre que la direcció va girant cap a la dreta i la turbulència atmosfèrica es va esmorteint. </w:t>
      </w:r>
    </w:p>
    <w:p w14:paraId="00A0BD2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1856BB8" w14:textId="300F9693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</w:t>
      </w:r>
      <w:r w:rsidRPr="001C10C6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1C10C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fronterera planetària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 més baixa de la troposfera on els fluxos de superfície influeixen les característiques termodinàmiques (temperatura, humitat i velocitat del vent) i químiques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aire (composició). </w:t>
      </w:r>
    </w:p>
    <w:p w14:paraId="6682308F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8DC491" w14:textId="3730A42E" w:rsidR="000B5FF9" w:rsidRPr="001C10C6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 sobre de la capa fronterera es troba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atmosfera lliure, on el vent no es veu afectat per la força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arrossegament, i es pot considerar com a geostròfic.</w:t>
      </w:r>
      <w:r w:rsidRPr="00BC096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78BAABF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6412E6" w14:textId="79F79AB1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="00D511A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D511A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Ekman, capa de fricció, capa límit,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límit planetària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635D840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AB5C8CC" w14:textId="531FA06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capa isoterma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Capa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la qual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no varia amb </w:t>
      </w:r>
      <w:r w:rsidRPr="009664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664D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altura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AE500C5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E5B440E" w14:textId="1B9DEAAA" w:rsidR="000B5FF9" w:rsidRPr="00611560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capa límit laminar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611560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Subcapa de la capa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fronterera,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gruix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ària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il·límetres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que està 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contacte amb la superfície terrestre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la qual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el moviment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no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és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turbulent.</w:t>
      </w:r>
    </w:p>
    <w:p w14:paraId="6E4EB9A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354370" w14:textId="5347A726" w:rsidR="000B5FF9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capa límit planetària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C10C6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Capa fronterera planetària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763A165" w14:textId="77777777" w:rsidR="00D511A0" w:rsidRDefault="00D511A0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09555A6" w14:textId="143967CE" w:rsidR="00D511A0" w:rsidRPr="004011CA" w:rsidRDefault="00D511A0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capa límit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C10C6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Capa fronterera planetària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F68FE9F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9FCF8EB" w14:textId="017173A8" w:rsidR="000B5FF9" w:rsidRPr="00611560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capa </w:t>
      </w:r>
      <w:r w:rsidRPr="006115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límit s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uperficial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611560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Subcapa de la capa frontera,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uns quants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metres de gruix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ària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propera a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superfície terrestre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on la turbulència mecàn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ica deguda a la fricció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és més important que la generació o destrucció de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turbulència deguda a la flotabilitat.</w:t>
      </w:r>
    </w:p>
    <w:p w14:paraId="58E6436F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B5E107" w14:textId="6D872030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1156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capa límit turbulenta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611560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6115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Capa fronterera planetària amb remolins que produeixen la barreja i dispersió dels contaminants o de les variables termodinàmiques.</w:t>
      </w:r>
    </w:p>
    <w:p w14:paraId="20868C0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C7B0591" w14:textId="77777777" w:rsidR="008E6B3D" w:rsidRPr="004011CA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Sigla de </w:t>
      </w:r>
      <w:r w:rsidRPr="00226BDC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energia potencial convectiva disponible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69139C2" w14:textId="77777777" w:rsidR="008E6B3D" w:rsidRPr="004011CA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C619626" w14:textId="4FF88A25" w:rsidR="008E6B3D" w:rsidRPr="004011CA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rové del terme anglès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convective avalaible potential energy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6CA255E" w14:textId="77777777" w:rsidR="008E6B3D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860D6" w14:textId="77777777" w:rsidR="008E6B3D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26BD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energia potencial convectiva disponible</w:t>
      </w:r>
      <w:r w:rsidRPr="00226BDC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Índex matemàtic que quantifica la magnitud de la convecció i, per tant, del possible creixement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desenvolupament de núvols de tempesta.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077DBD7" w14:textId="77777777" w:rsidR="008E6B3D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39A8BC" w14:textId="48B2712D" w:rsidR="008E6B3D" w:rsidRPr="004011CA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mesura en J/kg (energia disponible per cada kilogram de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aire).</w:t>
      </w:r>
    </w:p>
    <w:p w14:paraId="4C0B2823" w14:textId="77777777" w:rsidR="008E6B3D" w:rsidRPr="00226BDC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30F99A9" w14:textId="77777777" w:rsidR="008E6B3D" w:rsidRDefault="008E6B3D" w:rsidP="008E6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Sigla: CAPE</w:t>
      </w:r>
    </w:p>
    <w:p w14:paraId="1335A49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BF7A3ED" w14:textId="2BDA6255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capillatus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Espècie de núvol del gènere cumulonimbus, les formes estriades del qual constitueixen al cim la figura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enclusa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cabellera extensa. </w:t>
      </w:r>
    </w:p>
    <w:p w14:paraId="36586CA0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94C126F" w14:textId="6FEABCFE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Normalment és la segona espècie de cumulonimbus que es forma durant el cicle de vida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una tempesta i procedeix de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evolució de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espècie </w:t>
      </w:r>
      <w:r w:rsidRPr="004011C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calvus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66C242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DB31747" w14:textId="26BF3A1B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càpsula aneroide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Càpsula metàl·lica de parets molt primes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interior de la qual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 fet un buit parcial, de tal manera que les variacions de la pressió atmosfèrica deformen les seves parets. </w:t>
      </w:r>
    </w:p>
    <w:p w14:paraId="4A90BA1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D3EC54A" w14:textId="5FF1C2B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càpsula de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Vidi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Cadascuna de les càpsules de metall ondulat, buides o quasi buides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que constitueixen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òrgan sensible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barògraf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baròmetre aneroide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C237AA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8263409" w14:textId="12410224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captador de gotes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Aparell que capta les gotes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líquida i permet estudiar-ne la distribució dels diàmetres. </w:t>
      </w:r>
    </w:p>
    <w:p w14:paraId="4CA71A6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1ACD927" w14:textId="3BE8032F" w:rsidR="000B5FF9" w:rsidRPr="004011CA" w:rsidRDefault="00B32B9D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Sin. compl.:</w:t>
      </w:r>
      <w:r w:rsidR="000B5FF9"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5FF9" w:rsidRPr="00B32B9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disdròmetre</w:t>
      </w:r>
      <w:r w:rsidR="000B5FF9"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F13910D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A069CF" w14:textId="06A68876" w:rsidR="000B5FF9" w:rsidRPr="004011CA" w:rsidRDefault="000B5FF9" w:rsidP="009354E5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9354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caputxa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4E5" w:rsidRPr="00483E99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Pileus</w:t>
      </w:r>
      <w:r w:rsid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40810C6" w14:textId="0DADBDD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característica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1. </w:t>
      </w:r>
      <w:r w:rsid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Propietat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tendència baromètrica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| 2. Forma de la corba del barògraf durant les tres hores que precedeixen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instant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observació. </w:t>
      </w:r>
    </w:p>
    <w:p w14:paraId="155066D3" w14:textId="3C6E18D0" w:rsidR="002B234F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ins w:id="5" w:author="Gemma Sastre Sancho" w:date="2024-02-02T15:41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</w:t>
      </w:r>
      <w:r w:rsidR="009354E5" w:rsidRPr="009354E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àrre</w:t>
      </w:r>
      <w:r w:rsidRPr="009354E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ga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del vent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Pressió que exerceix el vent sobre la superfície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estructura exposada a aquest. </w:t>
      </w:r>
    </w:p>
    <w:p w14:paraId="72DB1AA4" w14:textId="5B9C13DB" w:rsidR="002B234F" w:rsidRPr="004011CA" w:rsidRDefault="002B234F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pressió del vent</w:t>
      </w:r>
    </w:p>
    <w:p w14:paraId="3B536C24" w14:textId="2185D22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cart</w:t>
      </w:r>
      <w:r w:rsidRPr="004011C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Quadrant, quart o sector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 ve el vent. </w:t>
      </w:r>
    </w:p>
    <w:p w14:paraId="0A686245" w14:textId="2D4747C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ací el verb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descartejar-se,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a dir, «eixir el vent fora del cart». Són termes mariners. (Patxot: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Observacions de Sant Feliu de Guíxols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.)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618EA597" w14:textId="5EC3824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9354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carta del temps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Mapa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sinòptic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873785C" w14:textId="49E2580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mapa del temps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m.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Carta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sinòptic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0DD277B" w14:textId="353919B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carta isentròpica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Carta del temps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 es representa la distribució de pressions en una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superfície isentròpica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temperatura potencial) determinada, i la dels nivells de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aigua.</w:t>
      </w:r>
    </w:p>
    <w:p w14:paraId="7F406D26" w14:textId="468A2F9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carta </w:t>
      </w:r>
      <w:r w:rsidRPr="004011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isobàrica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Carta del temps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 es representa amb preferència la distribució de la pressió atmosfèrica al nivell del mar o a un nivell superior (500, 1.000 m, etc.). </w:t>
      </w:r>
    </w:p>
    <w:p w14:paraId="65A8585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6520675" w14:textId="4DEF2393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cascada de núvols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Núvol que desborda a sotavent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sistema orogràfic, adoptant una forma similar a 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cascada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aigua. </w:t>
      </w:r>
    </w:p>
    <w:p w14:paraId="13CE6BDB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10C709F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castellanus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Espècie de núvol del gènere cirrus, cirrocúmulus, altocúmulus o estratocúmulus que té protuberàncies al cim i adopta una forma de torre (com un castell). </w:t>
      </w:r>
    </w:p>
    <w:p w14:paraId="0549693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563AB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CAT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>Turbulència en aire clar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3179995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6BC2F7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Sigla anglesa de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clear-air turbulence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02375C3" w14:textId="0153969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9354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="009354E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vent c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atabàtic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4E5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 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Vent descendent per efecte de la seva velocitat adquirida o la seva major densitat en relació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circumdant. </w:t>
      </w:r>
    </w:p>
    <w:p w14:paraId="1B69B9BF" w14:textId="5682633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descens és produït, en aquest darrer cas, per la baixa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descendent.</w:t>
      </w:r>
    </w:p>
    <w:p w14:paraId="42078A43" w14:textId="4D35D3E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catafront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Front de discontinuïtat en el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calent llisca cap avall. </w:t>
      </w:r>
    </w:p>
    <w:p w14:paraId="364FF6D2" w14:textId="342A8EF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identifica el front fred en el qual es produeix un desplaçament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càlid sobre el tascó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fred per la part del darrere, i cap endavant (en el sentit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avançament del front fred) i en sentit descendent. </w:t>
      </w:r>
    </w:p>
    <w:p w14:paraId="34BC9EE5" w14:textId="1957E03E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9354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catal·lobar</w:t>
      </w:r>
      <w:r w:rsidR="009354E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4E5" w:rsidRPr="009354E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Línia que uneix en un mapa sinòptic els punts amb una mateixa disminució de pressió atmosfèrica durant un període de temps determinat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3289168" w14:textId="4959BEE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catatermòmetre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Termòmetre de bola molt gran i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compresa entre 35 i 38 °C, que serveix per a mesurar el poder refrigerant o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de refredament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observació del temps que triga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a baixar dels 38 °C als 35 °C. </w:t>
      </w:r>
    </w:p>
    <w:p w14:paraId="065F10EF" w14:textId="1EC55D0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cavalls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 pl.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 es guaita la mar, des del seu mateix nivell, cap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 veu projectat el botiment de les onades, que en aquestes condicions aparenten córrer en cavalcada, els membres de la qual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anomenen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cavalls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(Patxot: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Observacions de Sant Feliu de Guíxols.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0819659D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15BE1C5" w14:textId="1C251BD1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CAVOK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Situació meteorològica de visibilitat molt bona (superior als 10 km) i sense cap incidència destacable per a les operacions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aeronavegació (cap núvol per sota de 1.500 m, cap presència de cumulonimbus i altres núvols de gran desenvolupament vertical, ni cap meteor destacable). </w:t>
      </w:r>
    </w:p>
    <w:p w14:paraId="4CF12313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9DB67F1" w14:textId="2A7B3075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tracta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sigla que prové del terme anglès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ceiling and visibility ok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molt utilitzada en els informes meteorològics aeronàutics</w:t>
      </w:r>
    </w:p>
    <w:p w14:paraId="512F72CC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53EBAE" w14:textId="17C14E90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cavum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Tret suplementari en la identificació dels núvols i els estats del cel, consistent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forat circular o el·líptic ben definit enmig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capa de cirrocúmuls o altocúmuls, que permet veure el cel blau. </w:t>
      </w:r>
    </w:p>
    <w:p w14:paraId="42853772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BACE3F6" w14:textId="5E41A33C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ceilòmetre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meteorològic basat en tecnologia làser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altre tipus de llum per a mesurar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altura de la base del núvol. </w:t>
      </w:r>
    </w:p>
    <w:p w14:paraId="02B21C27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EEB819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Atmosfera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21945D7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9920C4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celatge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Aspecte que presenta el cel segons la disposició i els colors dels núvols.</w:t>
      </w:r>
    </w:p>
    <w:p w14:paraId="238AB75D" w14:textId="0F42603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cel cirrós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m.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Cel cobert en gran part de cirrus o cirroestratus. </w:t>
      </w:r>
    </w:p>
    <w:p w14:paraId="1BA936CD" w14:textId="46B2B44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usa més freqüentment aquesta denominació quan la nuvolositat és de cirroestratus poc densos.</w:t>
      </w:r>
    </w:p>
    <w:p w14:paraId="45A827A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F063DAB" w14:textId="21258744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 clar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Cel que té una nuvolositat inferior a 1 octa. </w:t>
      </w:r>
    </w:p>
    <w:p w14:paraId="0D78C55B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D37EDAD" w14:textId="50FBFFBB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 cobert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Cel que té una nuvolositat de 8 octes. </w:t>
      </w:r>
    </w:p>
    <w:p w14:paraId="15A5F9D7" w14:textId="48B4CFE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escata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Cel de cirrocúmulus o de petits altocúmulus lacunars. </w:t>
      </w:r>
    </w:p>
    <w:p w14:paraId="1B6E677A" w14:textId="6B3D125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cel lletós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Cel blanquinós; per exemple, per estar cobert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vel molt lleu de cirroestratus.</w:t>
      </w:r>
    </w:p>
    <w:p w14:paraId="758479E6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64570CD" w14:textId="6EA190B3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 molt núvol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Cel que té una nuvolositat de 6 o 7 octes. </w:t>
      </w:r>
    </w:p>
    <w:p w14:paraId="6105593D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53D613D" w14:textId="733AC082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 núvol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Cel que té una nuvolositat de 3, 4 o 5 octes. </w:t>
      </w:r>
    </w:p>
    <w:p w14:paraId="3EC8201A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844F1A" w14:textId="7403E679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cel parcialment clar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Cel que té una nuvolositat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 o 2 octes. </w:t>
      </w:r>
    </w:p>
    <w:p w14:paraId="54DB612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celístia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Claror nocturna del cel,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deguda a les estrelles. </w:t>
      </w:r>
    </w:p>
    <w:p w14:paraId="7F29E9CE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5FB743B" w14:textId="225AF3F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cèl·lula de convecció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aire en la qual es produeix un moviment ascendent per convecció a la seva part central i descendent per subsidència a la zona perifèrica.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1AA6C09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A3753CD" w14:textId="11C527A1" w:rsidR="000B5FF9" w:rsidRPr="009354E5" w:rsidRDefault="000B5FF9" w:rsidP="000B5FF9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cèl·lula de Ferrel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Circulació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atmosfèrica tancada en la direcció dels meridians, situada a latituds intermèdies, aproximadament entre els 30° i</w:t>
      </w:r>
      <w:r w:rsidRPr="009354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60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°</w:t>
      </w:r>
      <w:r w:rsidRPr="009354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latitud en cada hemisferi. </w:t>
      </w:r>
    </w:p>
    <w:p w14:paraId="07968504" w14:textId="77777777" w:rsidR="000B5FF9" w:rsidRPr="009354E5" w:rsidRDefault="000B5FF9" w:rsidP="000B5FF9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799E01" w14:textId="51FD65C5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Consisteix en un moviment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aire en els nivells baixos de la troposfera dels 30° cap als 60°, en què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aire convergeix amb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aire descendent en superfície de les zones polars, fet que provoca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 ascendeixi fins a la tropopausa a aquesta latitud. Sobre els 60° a nivells alts de la troposfera,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divergeix i retorna en alçària cap als 30°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latitud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on es produeix un descens que tanca la cèl·lula (inversió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subsidència).</w:t>
      </w:r>
    </w:p>
    <w:p w14:paraId="38AF6501" w14:textId="7027EFD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cèl·lula de Hadley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Cèl·lula de convecció que es forma quan es desvien els corrents originats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escalfament fort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a les regions equatorials, i que, a causa de la rotació de la Terra, té lloc en un pla vertical orientat de NE a S</w:t>
      </w:r>
      <w:r w:rsid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BC2ACA2" w14:textId="114DAD7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circulació a cada hemisferi consisteix en un moviment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nivells baixos de la troposfera cap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equador, des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aproximadament els 30° de latitud, ascendint a la zona de convergència intertropical (a prop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equador), i un flux de retorn cap als pols a nivells alts de la troposfera fins als 30° de latitud, on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descendeix (inversió de subsidència).</w:t>
      </w:r>
    </w:p>
    <w:p w14:paraId="36659174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189D75E" w14:textId="79908EB3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cèl·lula de precipitació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de forma cel·lular que produeix precipitació uniforme i intensa. </w:t>
      </w:r>
    </w:p>
    <w:p w14:paraId="5018353F" w14:textId="563C2B2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cèl·lula polar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Cèl·lula de circulació atmosfèrica que se situa sobre les dues regions polars, en les quals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fred circula en superfície des dels pols fins a una latitud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aproximadament 60°, on convergeix amb la circulació de la cèl·lula de Ferrel. </w:t>
      </w:r>
    </w:p>
    <w:p w14:paraId="4BBF94B7" w14:textId="7638F6D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ascendeix a aquesta latitud, i retorna cap als pols en altura, on convergeix i apareix subsidència cap a terra, formant la zona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alta pressió polar.</w:t>
      </w:r>
    </w:p>
    <w:p w14:paraId="0FB920BA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2936CB" w14:textId="6BEC7AC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centella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Traç lluminós en zig-zag o ramificat, molt curt de durada, que és una branca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una descàrrega elèctrica principal en forma de llamp o llampec entre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dos conductors separats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6427DE90" w14:textId="260BB87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ALTRES ÀREES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centígrad | centígrada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Relatiu o pertanyent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termomètrica que té els 0° a la temperatura del glaç en vies de fusió, i els 100° a 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ebullició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a 760 mm de pressió.</w:t>
      </w:r>
    </w:p>
    <w:p w14:paraId="4AA844F9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46ADFF2" w14:textId="23DE4843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centre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acció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Regió de la Terra que per la seva temperatura, pressió o altres circumstàncies exerceix una influència considerable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evolució del temps en altres regions. | 2. Sistema baromètric que controla el moviment de pertorbacions atmosfèriques en una regió gran.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031E187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ceraunòfon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Receptor de ràdio combinat amb un radiogoniòmetre, ideat per a captar els </w:t>
      </w:r>
      <w:r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sorolls atmosfèrics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la TSF i determinar la direcció on es troben les tempestes llunyanes. </w:t>
      </w:r>
    </w:p>
    <w:p w14:paraId="349C4C24" w14:textId="4F8190B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ceraunògraf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Aparell, avui poc usat, inscriptor de les descàrregues elèctriques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6B21D78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Era, en essència, un aparell receptor de telegrafia sense fils. </w:t>
      </w:r>
    </w:p>
    <w:p w14:paraId="0C56F7D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cerç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Vent fred del </w:t>
      </w:r>
      <w:r w:rsidRP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NW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generalment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està associat a temps serè. </w:t>
      </w:r>
    </w:p>
    <w:p w14:paraId="7F6FC999" w14:textId="390E0AC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cercle circumzenital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Fenomen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halo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consistent en un cercle de 4° a 30° de radi, que té el centre al zenit; és fortament acolorit amb els colors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arc iris, amb el vermell a la part exterior.</w:t>
      </w:r>
    </w:p>
    <w:p w14:paraId="7E95FD7F" w14:textId="148E8FD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arc circumzenital</w:t>
      </w:r>
    </w:p>
    <w:p w14:paraId="5B2AE859" w14:textId="258E715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cercle de Bishop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Cercle de color bru rogenc, que en algunes ocasions es veu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entorn del Sol amb cel serè; comprès generalment entre els 10° i els 20° de distància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astre. </w:t>
      </w:r>
    </w:p>
    <w:p w14:paraId="182077E0" w14:textId="5B09453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atribuït a un efecte de difracció produït pel polsim volcànic suspès en les altes regions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atmosfera.</w:t>
      </w:r>
    </w:p>
    <w:p w14:paraId="30A3822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arc de Bishop</w:t>
      </w:r>
    </w:p>
    <w:p w14:paraId="0BC5BBDD" w14:textId="720906A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cercle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Ulloa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Cercle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blanc, molt exterior a la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glòria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irisada,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 al voltant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ombra del cap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observador projectada en els núvols o la boira. </w:t>
      </w:r>
    </w:p>
    <w:p w14:paraId="3BC4B3A6" w14:textId="0C6017E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 diu també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halo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Bouguer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encara que no sembla ésser cap veritable fenomen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halo.</w:t>
      </w:r>
    </w:p>
    <w:p w14:paraId="042CC126" w14:textId="2CD4451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arc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Ulloa, halo de Bouguer</w:t>
      </w:r>
    </w:p>
    <w:p w14:paraId="43FA7A1D" w14:textId="49F584D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halo de Bouguer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Cercle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Ulloa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B2B83EC" w14:textId="6DB0237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cercle parhèlic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Cercle més o menys brillant, paral·lel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horitzó, que passa pel Sol. </w:t>
      </w:r>
    </w:p>
    <w:p w14:paraId="4F70E95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Pot ésser visible, quan hi ha cirroestratus, per efecte de la reflexió de la llum en les facetes verticals dels cristallets de glaç dels núvols. </w:t>
      </w:r>
    </w:p>
    <w:p w14:paraId="39B3E0E8" w14:textId="7100E29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clorofluorocarboni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Compost químic sintètic usat en la indústria com a refrigerant i causant de la reducció de la 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ozó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estratosfera.</w:t>
      </w:r>
    </w:p>
    <w:p w14:paraId="44C7F04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Sigla: CFC</w:t>
      </w:r>
    </w:p>
    <w:p w14:paraId="4558F4DC" w14:textId="2FD617F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CFC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 de</w:t>
      </w:r>
      <w:r w:rsidR="009354E5"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 </w:t>
      </w:r>
      <w:r w:rsid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lorofluorocarboni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0B67072" w14:textId="0B47C55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CGA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Sigla de </w:t>
      </w:r>
      <w:r w:rsid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irculació general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20474B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cianòmetre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Dispositiu per a mesurar la intensitat de la blavor del cel. </w:t>
      </w:r>
    </w:p>
    <w:p w14:paraId="2FFD9BBF" w14:textId="6CB516F5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ins w:id="6" w:author="Gemma Sastre Sancho" w:date="2024-01-25T17:00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cicle de Brückner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Cicle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uns 35 anys de durada (variable entre 25 i 50), durant el qual el temps oscil·la entre una situació de fred humit i una de calor i sequedat. </w:t>
      </w:r>
    </w:p>
    <w:p w14:paraId="5F248F6D" w14:textId="153BD290" w:rsidR="009A25E5" w:rsidRPr="004011CA" w:rsidRDefault="009A25E5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Pr="009354E5">
        <w:rPr>
          <w:rFonts w:ascii="Times New Roman" w:eastAsia="Times New Roman" w:hAnsi="Times New Roman" w:cs="Times New Roman"/>
          <w:bCs/>
          <w:sz w:val="24"/>
          <w:szCs w:val="24"/>
        </w:rPr>
        <w:t>període de Brückner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F4CAD8D" w14:textId="4EE6502D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cicles de Milankovitx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pl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Períodes temporals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que descriuen els efectes conjunts 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que els canvis en el moviment de la Terra provoquen en el clima, al llarg de milers d</w:t>
      </w:r>
      <w:r w:rsidR="00483E99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anys. </w:t>
      </w:r>
    </w:p>
    <w:p w14:paraId="2BAAD8C9" w14:textId="4EF280A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Fan referència a l</w:t>
      </w:r>
      <w:r w:rsidR="00483E99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excentricitat de l</w:t>
      </w:r>
      <w:r w:rsidR="00483E99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òrbita terrestre al voltant del Sol, l</w:t>
      </w:r>
      <w:r w:rsidR="00483E99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obliqüitat de l</w:t>
      </w:r>
      <w:r w:rsidR="00483E99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eix de rotació de la Terra i el moviment de precisió d</w:t>
      </w:r>
      <w:r w:rsidR="00483E99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4011CA">
        <w:rPr>
          <w:rStyle w:val="hgkelc"/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aquest.</w:t>
      </w:r>
      <w:r w:rsidRPr="004011CA">
        <w:rPr>
          <w:rStyle w:val="hgkelc"/>
          <w:rFonts w:eastAsia="Times New Roman"/>
          <w:b/>
          <w:bCs/>
          <w:shd w:val="clear" w:color="auto" w:fill="FFFFFF"/>
          <w:lang w:val="es-ES"/>
        </w:rPr>
        <w:t xml:space="preserve"> </w:t>
      </w:r>
    </w:p>
    <w:p w14:paraId="544B5356" w14:textId="0AD58A0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cicle solar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Període durant el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activitat del Sol varia reproduint els mateixos fenòmens que durant el període de la mateixa durada precedent. </w:t>
      </w:r>
    </w:p>
    <w:p w14:paraId="68C8EC8C" w14:textId="5740A6F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Acostuma a fer referència al de les taques solars,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durada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aproximadament onze anys, tot i que existeixen altres cicles de més durada i causes diverses. </w:t>
      </w:r>
    </w:p>
    <w:p w14:paraId="7F279CA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cicló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FE1A3D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Borrasca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DB2E002" w14:textId="01ECAF2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cicló extratropical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m.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Cicló que es forma fora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àmbit tropical i subtropical. </w:t>
      </w:r>
    </w:p>
    <w:p w14:paraId="42487F13" w14:textId="6FC7888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cicló subtropical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Cicló format en la zona subtropical. </w:t>
      </w:r>
    </w:p>
    <w:p w14:paraId="723FC747" w14:textId="7E3F156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cicló tropical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Cicló format a la zona tropical. </w:t>
      </w:r>
    </w:p>
    <w:p w14:paraId="13CCE4A8" w14:textId="785ECDA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Sovint el terme </w:t>
      </w:r>
      <w:r w:rsidRPr="004011C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cicl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ó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 refereix a les depressions que es formen sobre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oceà Índic o al Pacífic sud quan els seus vents sostinguts superen els 119 km/h. Es tracta del mateix fenomen que rep el nom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huracà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oceà Atlàntic o al nord del Pacífic i el nom de </w:t>
      </w:r>
      <w:r w:rsidRPr="004011C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tifó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oest de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oceà Pacífic.</w:t>
      </w:r>
    </w:p>
    <w:p w14:paraId="366CD03B" w14:textId="28F97C4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ciclogènesi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Procés que dona lloc a la formació i el desenvolupament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cicló.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077D410D" w14:textId="7183EF3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ciclogènesi explosiva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Ciclogènesi que ocorre de forma molt ràpida. </w:t>
      </w:r>
    </w:p>
    <w:p w14:paraId="198822BC" w14:textId="332785E2" w:rsidR="008E6B3D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les latituds mitjanes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estableix com a criteri de ciclogènesi explosiva quan la pressió en superfície de la depressió cau com a mínim 18 hPa en 24 hores, i a les latituds altes 24 hPa en 24 hores. </w:t>
      </w:r>
    </w:p>
    <w:p w14:paraId="3A66240E" w14:textId="5F6DFCCD" w:rsidR="00A87887" w:rsidRPr="008E6B3D" w:rsidRDefault="00A87887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cicló bomba</w:t>
      </w:r>
      <w:r w:rsidRPr="00A87887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m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  <w:r w:rsidR="008E6B3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="008E6B3D" w:rsidRPr="008E6B3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Borrasca de gran intensitat originada per un procés de ciclogènesi explosiva, que pot comportar fortes ventades i precipitacions.</w:t>
      </w:r>
    </w:p>
    <w:p w14:paraId="067F879A" w14:textId="0A412917" w:rsidR="008E6B3D" w:rsidRPr="00A87887" w:rsidRDefault="008E6B3D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Sin. compl.: borrasca explosiva</w:t>
      </w:r>
    </w:p>
    <w:p w14:paraId="76C43D29" w14:textId="7B0208F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ciclòlisi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Procés de desfeta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cicló, de debilitament en la seva fase final.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616B418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ciclostròfic | ciclostròfica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Es diu de la component del vent deguda a la forma curvilínia de les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isòbares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ABCFC8E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31B5BD" w14:textId="4B5DC48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cim del núvol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Part superior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núvol. </w:t>
      </w:r>
    </w:p>
    <w:p w14:paraId="611611EA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6BA1A65" w14:textId="26B7BDB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cinturó subpolar de baixes pressions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de depressions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alineen al llarg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paral·lel prop del cercle polar de cada hemisferi.</w:t>
      </w:r>
    </w:p>
    <w:p w14:paraId="4C936D1B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ECD8B89" w14:textId="60664600" w:rsidR="000B5FF9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cinturó subtropical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altes pressions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anticiclons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alineen al llarg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paral·lel prop del tròpic de cada hemisferi.</w:t>
      </w:r>
    </w:p>
    <w:p w14:paraId="3E6EE1BC" w14:textId="77777777" w:rsidR="000B5FF9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8D4D08" w14:textId="45C91518" w:rsidR="00D8343F" w:rsidRDefault="000B5FF9" w:rsidP="000B5FF9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ALTRES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original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circulació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En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erodinàmica, s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entén per circulació, en una corba tancada, la integral de la velocitat pel camí: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C=∫vds=∫(v_x dx+v_y dy+v_z dz)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</w:p>
    <w:p w14:paraId="0E323DEC" w14:textId="77777777" w:rsidR="00D8343F" w:rsidRDefault="00D8343F" w:rsidP="000B5FF9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ED6B067" w14:textId="7B1CC912" w:rsidR="000B5FF9" w:rsidRPr="00D1019B" w:rsidRDefault="000B5FF9" w:rsidP="000B5FF9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En la rotació elemental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un element de fluid, la circulació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un punt és igual al producte de la 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vorticitat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per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Pr="00D1019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àrea escombrada per radi vector del punt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D3A47B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DE31B0" w14:textId="66A9B6F0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anticiclònica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Rotació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un pla horitzontal, pròpia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anticicló, que vista des de dalt segueix el sentit horari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nord i el sentit antihorari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hemisferi sud. </w:t>
      </w:r>
    </w:p>
    <w:p w14:paraId="1A25109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FA6107" w14:textId="6B902FA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circulació atmosfèrica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dels vents del planeta que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formen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 de la circulació general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1268F9C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43E00C" w14:textId="30A9D928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ciclònica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Rotació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un pla horitzontal, pròpia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depressió, que vista des de dalt segueix el sentit antihorari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nord i el sentit horari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sud.</w:t>
      </w:r>
    </w:p>
    <w:p w14:paraId="26F71D8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339BFA" w14:textId="3E156CE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de Walker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Cèl·lula de circulació atmosfèrica de gran escala situada sobre la regió tropical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oceà Pacífic, entre Austràlia i el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sud-est asiàtic.</w:t>
      </w:r>
    </w:p>
    <w:p w14:paraId="63F3B5E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96A1A9" w14:textId="07315A7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fenomen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B32B9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 Niño i la Niña alteren aquesta circulació i provoquen canvis meteorològics a tota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08C4871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7F6E1F" w14:textId="226F4815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general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Circulació atmosfèrica més freqüent que té lloc a escala planetària. </w:t>
      </w:r>
    </w:p>
    <w:p w14:paraId="11B08344" w14:textId="77777777" w:rsidR="000B5FF9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BA87FAD" w14:textId="77777777" w:rsidR="000B5FF9" w:rsidRDefault="000B5FF9" w:rsidP="000B5FF9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Sigla: </w:t>
      </w:r>
      <w:r w:rsidRPr="00AF65E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CGA</w:t>
      </w:r>
    </w:p>
    <w:p w14:paraId="4A36DD9F" w14:textId="77777777" w:rsidR="000B5FF9" w:rsidRPr="00AF65ED" w:rsidRDefault="000B5FF9" w:rsidP="000B5FF9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5E10B6F" w14:textId="345F312C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meridiana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Circulació atmosfèrica que segueix, aproximadament, la direcció dels meridians geogràfics. </w:t>
      </w:r>
    </w:p>
    <w:p w14:paraId="15805FAB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8E2DB64" w14:textId="44A2E7BA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principal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Circulació general que es produeix en considerar només diferències latitudinals en la radiació solar incident, la rotació de la Terra i la distribució de terres i mars.</w:t>
      </w:r>
    </w:p>
    <w:p w14:paraId="320774FA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31F7927" w14:textId="05F2A045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secundària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Circulació atmosfèrica que té lloc a escala de les depressions i els anticiclons. </w:t>
      </w:r>
    </w:p>
    <w:p w14:paraId="4977C14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3FBC02" w14:textId="07E13C1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terciària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Circulació atmosfèrica que té lloc a escala local.</w:t>
      </w:r>
    </w:p>
    <w:p w14:paraId="321C5711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44505D0" w14:textId="0FFA6918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circulació zonal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Circulació atmosfèrica que segueix, aproximadament, la direcció dels paral·lels geogràfics. </w:t>
      </w:r>
    </w:p>
    <w:p w14:paraId="66FCBFD9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958C605" w14:textId="153CDDAB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circumferència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inèrcia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Trajectòria que descriu una partícula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moure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 horitzontalment amb la velocitat relativa constant respecte de la superfície terrestre, en absència de cap altre tipus de força que la de Coriolis.</w:t>
      </w:r>
    </w:p>
    <w:p w14:paraId="2DB16DA8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C8969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011CA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cirrocumulus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Cirrocúmulus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C458FB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3A76B8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cirrocúmul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Cirrocúmulus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8D4B9C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E93B0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cirrocúmulus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Sostre o banc de núvols alts, cirrus,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format per unitats nuvoloses petites, de mida arrodonida i color totalment blanc, que sovint deixen un petit espai de cel blau entre elles.</w:t>
      </w:r>
    </w:p>
    <w:p w14:paraId="6589520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01DC1DE" w14:textId="2748EBC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Provenen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evolució dels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cirrus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 estan evidentment relacionats amb ells. </w:t>
      </w:r>
    </w:p>
    <w:p w14:paraId="70A3593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5A328B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compl: cirrocúmul,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cirrocumulus</w:t>
      </w:r>
    </w:p>
    <w:p w14:paraId="1F5EC1B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Símbol: Cc</w:t>
      </w:r>
    </w:p>
    <w:p w14:paraId="11394D6A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5E5B9221" w14:textId="77777777" w:rsidR="000B5FF9" w:rsidRPr="00D1019B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Cc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Símbol de </w:t>
      </w:r>
      <w:r w:rsidRPr="00A8788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cirrocúmulus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A01E5C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011CA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cirrostratus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Cirroestratus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35D93C2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9E50F1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cirroestrat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Cirroestratus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1381A3C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F75C843" w14:textId="48C191C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cirroestratus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Núvol alt en forma de vel fi, blanquinós, que no esborra els contorns dels discs solar o lunar, però que dona lloc a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fenòmens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halo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490958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9C5E23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cirroestrat,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cirrostratus</w:t>
      </w:r>
    </w:p>
    <w:p w14:paraId="0784475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Símbol: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Cs</w:t>
      </w:r>
    </w:p>
    <w:p w14:paraId="78B111D7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C066B61" w14:textId="77777777" w:rsidR="000B5FF9" w:rsidRPr="00D1019B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Símbol de </w:t>
      </w:r>
      <w:r w:rsidRPr="00A8788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cirroestratus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5D522EE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4DDEC0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011CA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cirrus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Cirrus</w:t>
      </w:r>
      <w:r w:rsidRPr="004011C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40B54E9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0693F216" w14:textId="06223F0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cirrus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Núvol alt isolat, de textura fibrosa, com tènues filagarses, sense ombres pròpies, generalment blanc i sovint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lluentor sedosa.</w:t>
      </w:r>
    </w:p>
    <w:p w14:paraId="74BAEE8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5EE97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cirrus</w:t>
      </w:r>
    </w:p>
    <w:p w14:paraId="4E2F94C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Símbol: Ci</w:t>
      </w:r>
    </w:p>
    <w:p w14:paraId="126C987A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B223A8A" w14:textId="77777777" w:rsidR="000B5FF9" w:rsidRPr="00D1019B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Ci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Símbol de </w:t>
      </w:r>
      <w:r w:rsidRPr="00A8788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cirrus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B2C9F2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9E20E35" w14:textId="24BD89A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cisallament del vent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Variació del vector vent en una direcció perpendicular a la direcció del vent. </w:t>
      </w:r>
    </w:p>
    <w:p w14:paraId="1047D0D6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E236375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variació del vector fa referència a la direcció o bé al mòdul (intensitat), en un pla determinat. El cisallament pot ser horitzontal o vertical. </w:t>
      </w:r>
    </w:p>
    <w:p w14:paraId="1EAB3E7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A876512" w14:textId="1204A15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cisallament horitzontal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Cisallament del vent segons un pla horitzontal.</w:t>
      </w:r>
    </w:p>
    <w:p w14:paraId="273D2C3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0D64186" w14:textId="13E18944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cisallament vertical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Cisallament del vent segons un pla vertical, responsable de la formació de remolins o bucles verticals, que poden esdevenir perillosos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aeronavegació. </w:t>
      </w:r>
    </w:p>
    <w:p w14:paraId="669CA21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202781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clariana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Aclarida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poca extensió. | 2. Clap serè entre núvols. </w:t>
      </w:r>
    </w:p>
    <w:p w14:paraId="53C4CA6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F952A3B" w14:textId="05260A4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claror anticrepuscular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Claror en forma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arc, que a sortida o posta de Sol es presenta en la part oposada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astre, la part de fora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ombra grisa de la Terra. </w:t>
      </w:r>
    </w:p>
    <w:p w14:paraId="5881F35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C2ED0A" w14:textId="77777777" w:rsidR="00A87887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arc crepuscular</w:t>
      </w:r>
    </w:p>
    <w:p w14:paraId="4DA0E2E1" w14:textId="77777777" w:rsidR="00A87887" w:rsidRDefault="00A87887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6175FA" w14:textId="6B664639" w:rsidR="000B5FF9" w:rsidRPr="004011CA" w:rsidRDefault="00A87887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llum anticrepuscular </w:t>
      </w:r>
    </w:p>
    <w:p w14:paraId="11F7A6B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C3FC2B" w14:textId="169E340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llum anticrepuscular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Claror anticrepuscular</w:t>
      </w:r>
      <w:r w:rsidRPr="004011C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DADEC3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44BD7B8" w14:textId="5E28524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clau meteorològica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Missatge xifrat que conté informació meteorològica, codificat segons un conjunt de normes i regles internacionals acordades, que es transmet electrònicament. </w:t>
      </w:r>
    </w:p>
    <w:p w14:paraId="0C9F6A3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ABB691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Les més comunes són les claus SYNOP (per a observacions sinòptiques obtingudes en estacions terrestres), METAR i TAF (usades en aviació). </w:t>
      </w:r>
    </w:p>
    <w:p w14:paraId="62BAB93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0617A5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Valors habituals de les variables meteorològiques en una regió durant un període extens de temps. </w:t>
      </w:r>
    </w:p>
    <w:p w14:paraId="269EDD8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7A65FC9" w14:textId="641DBBCB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Organització Meteorològica Mundial estableix que el temps mínim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aquest conjunt de condicions meteorològiques mitjanes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un indret concret ha de ser de trenta anys per a definir de forma precisa el seu clima. Segons les característiques que aquestes adopten es parla de diversos tipus de clima: continental, marítim, de muntanya, mediterrani i tropical. La classificació climàtica de Köppen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és la més habitualment utilitzada per a especificar les singularitats dels climes de la Terra.</w:t>
      </w:r>
    </w:p>
    <w:p w14:paraId="04B57BA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154D8FB" w14:textId="7B1E1D8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clima solar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 del clima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país, que fa referència a la quantitat i intensitat de la radiació solar que hi arriba.</w:t>
      </w:r>
    </w:p>
    <w:p w14:paraId="6F14FAE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EB964B" w14:textId="7C748FCD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clima urbà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de característiques pròpies mitjanes que adopten les variables meteorològiques en un àmbit urbà, originades per la influència de la urbanització i les activitats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hi desenvolupen. </w:t>
      </w:r>
    </w:p>
    <w:p w14:paraId="72F16B4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2AD46D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climàtic | climàtica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Relatiu al clima. </w:t>
      </w:r>
    </w:p>
    <w:p w14:paraId="3C830A2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2983E4" w14:textId="0EE2E42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climatologia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Ciència que estudia les condicions atmosfèriques que caracteritzen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evolució del temps meteorològic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una regió determinada. </w:t>
      </w:r>
    </w:p>
    <w:p w14:paraId="75B56FC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C8D4C94" w14:textId="0B79AA5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climograma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Esquema senzill, numèric o gràfic, del clima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zona.</w:t>
      </w:r>
    </w:p>
    <w:p w14:paraId="63BFA13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998471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Numèricament, el climograma és una reunió de xifres disposades a tall de fórmula i que donen els valors de mitjana i extrems dels elements meteorològics. Gràficament, pot ésser una línia poligonal tancada, els vèrtexs de la qual corresponen als mesos successius i donen, en un sistema de coordenades cartesianes, dos dels elements més importants del clima.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1ED341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F37F24" w14:textId="06C1FA7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clinòmetre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Ceilòmetre basat en la mesura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angle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inclinació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taca de llum projectada verticalment sobre un núvol des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punt allunyat durant la nit. </w:t>
      </w:r>
    </w:p>
    <w:p w14:paraId="1F61516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7DE27E" w14:textId="28C0074E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clotada depressionària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una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pressió mòbil, la línia, aproxima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am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nt perpendicular a la trajectòria del centre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 en un instant donat uneix els punts en els quals la pressió local passa pel seu valor mínim.</w:t>
      </w:r>
    </w:p>
    <w:p w14:paraId="3F66ED7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AFD0A7" w14:textId="02A898F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Sol coincidir amb el front fred. Algunes vegades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usa el mateix nom per a designar una vall depressionària, amb un significat oposat al de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dorsal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5E4973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D8B1A09" w14:textId="592F1F9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coalescència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Unió de dues gotes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en una de sola, o de dues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humit en una de sola.</w:t>
      </w:r>
    </w:p>
    <w:p w14:paraId="3C72B67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17CFD6D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cobert | coberta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Aquell estat del cel en el qual la nuvolositat total és de 8 a 10 dècimes. </w:t>
      </w:r>
    </w:p>
    <w:p w14:paraId="1B71D27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A5043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V. t.: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dia cobert</w:t>
      </w:r>
    </w:p>
    <w:p w14:paraId="6D9E8C2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674024B" w14:textId="0F0F0EB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cobertura nuvolosa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Fracció de cel cobert de núvols, sobre vuit parts o octes de cel.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B88EBC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EC95CB3" w14:textId="3D3A015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codi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Taula o llista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equivalències per al xiframent i desxiframent dels meteorogrames. </w:t>
      </w:r>
    </w:p>
    <w:p w14:paraId="7DF6161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BA731A" w14:textId="6CC78661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coeficient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absorció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Absorbància que correspon a la unitat de longitud del medi travessat. </w:t>
      </w:r>
    </w:p>
    <w:p w14:paraId="5FDEAB4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C5E704D" w14:textId="5F41D150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coeficient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aridesa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Nombre amb el qual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expressa el grau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aridesa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clima.</w:t>
      </w:r>
    </w:p>
    <w:p w14:paraId="4E07372D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DCA745" w14:textId="7899510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forma senzilla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coeficient és el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coeficient de pluviositat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D09C77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B356841" w14:textId="100EF0AD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coeficient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atenuació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Coeficient que expressa la fracció de radiació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atenua per absorció i difusió quan travessa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4AED91F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7051FB9" w14:textId="4F3D867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coeficient de bescanvi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Coeficient que defineix el grau de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bescanvi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turbulent (de calor, quantitat de moviment, etc.) entre dues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aire; depèn de la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 de la rapidesa de la turbulència. </w:t>
      </w:r>
    </w:p>
    <w:p w14:paraId="3A9ECD2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9304B6B" w14:textId="5410006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coeficient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extinció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Nombre que mesura la rapidesa amb què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extingeix una radiació en travessar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per efecte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absorció molecular. </w:t>
      </w:r>
    </w:p>
    <w:p w14:paraId="4CCA3F4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EB81D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el logaritme negatiu del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factor de transmissió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069F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s-ES_tradnl"/>
        </w:rPr>
        <w:t>a</w:t>
      </w:r>
      <w:r w:rsidRPr="008F069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‒ln </w:t>
      </w:r>
      <w:r w:rsidRPr="008F069F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6E1855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4C4A808" w14:textId="79A6264F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coeficient de pluviositat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Relació entre la quantitat de pluja (mensual, anual) i la temperatura mitjana respectiva. </w:t>
      </w:r>
    </w:p>
    <w:p w14:paraId="076EFD7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FDBD47" w14:textId="5516CA01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coeficient de transparència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Coeficient que expressa la fracció de radiació directa que arriba a la superfície terrestre quan el Sol es troba al zenit, en relació amb la que incideix en el límit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6C5335D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456C45" w14:textId="2D3D3005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coet meteorològic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Coet portador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instruments meteorològics destinat al sondatge de les capes més altes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355773F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0805CB" w14:textId="1F00CDE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coll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Regió de la superfície terrestre compresa entre dos anticiclons i dues depressions, de manera que les isòbares hi determinen, si es consideren com a línies de nivell, la forma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coll entre muntanyes o 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sella.</w:t>
      </w:r>
    </w:p>
    <w:p w14:paraId="09D338C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7350F45" w14:textId="15AA051C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col·lector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011C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1.</w:t>
      </w:r>
      <w:r w:rsidRPr="004011C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Òrgan dels aparells destinats a mesurar el camp elèctric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que té per objecte posar-se al potencial del lloc on 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 col·loca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|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Part del pluviòmetre o pluviògraf destinada a recollir la pluja i limitar la superfície de captació.</w:t>
      </w:r>
    </w:p>
    <w:p w14:paraId="199784AA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4C922E1" w14:textId="35814F76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columna solar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Columna vertical de llum que passa pel disc del Sol, generalment quan aquest astre és a prop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horitzó.</w:t>
      </w:r>
    </w:p>
    <w:p w14:paraId="134C09A0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1A0A93" w14:textId="65BFBDA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produïda per la reflexió dels raigs solars en els cristallets de glaç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6D14A63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3A16CD" w14:textId="4B4545A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columna atmosfèrica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Volum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 forma cilíndrica o de prisma quadrat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metre quadrat de superfície,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estén entre dos nivells atmosfèrics diferents. </w:t>
      </w:r>
    </w:p>
    <w:p w14:paraId="6B89899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66F6A60" w14:textId="31B5709D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comparador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per a comprovar la graduació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instrument (termòmetre, baròmetre, etc.) posant-lo en igualtat de condicions amb un instrument patró, de graduació exacta o perfectament coneguda. </w:t>
      </w:r>
    </w:p>
    <w:p w14:paraId="4B50B18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B75AE9" w14:textId="72EB6C49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compensació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Fenomen pel qual els canvis latitudinals de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a la troposfera van acompanyats de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anvis en sentit contrari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estratosfera, de tal manera que hi ha una constància de la pressió atmosfèrica amb la latitud a la superfície terrestre. </w:t>
      </w:r>
    </w:p>
    <w:p w14:paraId="222798C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1DC98F" w14:textId="3AEC3735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compensació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Eliminació dels efectes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fenomen en els aparells destinats a mesurar-ne un altre.</w:t>
      </w:r>
    </w:p>
    <w:p w14:paraId="65CA720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28552C8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 exemple: els aneroides contenen artificis per a fer-los independents de la temperatura. </w:t>
      </w:r>
    </w:p>
    <w:p w14:paraId="6FC58D2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C44053" w14:textId="3645D5C0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complement de núvol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m.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núvol amb característiques especials. </w:t>
      </w:r>
    </w:p>
    <w:p w14:paraId="6BE4641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E02863" w14:textId="4E617FD4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comptador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ions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Instrument meteorològic que mesura el nombre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ions de cada signe continguts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per unitat de volum. </w:t>
      </w:r>
    </w:p>
    <w:p w14:paraId="397A1EA1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F5D6F7" w14:textId="6317DE58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comptador de nuclis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per a determinar el nombre de nuclis de condensació continguts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aire, per centímetre cúbic. </w:t>
      </w:r>
    </w:p>
    <w:p w14:paraId="1E44785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C9FE7F" w14:textId="461DBBD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comptador de pols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Pulvímetre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73513E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A491628" w14:textId="61A2A339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conca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Porció de la superfície terrestre que vessa les aigües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escorrentia superficial, és a dir, aquelles aigües procedents de les precipitacions que no 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han infiltrat al terreny ni evaporat, a un llac o un curs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aigua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0E3A77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89C5D25" w14:textId="7860492A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condensació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Transformació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vapor en líquid quan aquest ultrapassa les condicions de saturació. </w:t>
      </w:r>
    </w:p>
    <w:p w14:paraId="11AE10E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CB8486" w14:textId="5D3A2233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aplica també el mateix nom a la transformació directa del vapor en sòlid, encara que en aquest cas és més correcte el nom 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sublimació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3A7E64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B399386" w14:textId="3D1A0A21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condensac</w:t>
      </w:r>
      <w:r w:rsidR="008F39A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</w:t>
      </w:r>
      <w:r w:rsidR="00A8788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ó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ocult</w:t>
      </w:r>
      <w:r w:rsidR="00A8788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8F39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diposit</w:t>
      </w:r>
      <w:r w:rsidR="008F39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aigua líquida en el terreny, però que no po</w:t>
      </w:r>
      <w:r w:rsidR="008F39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ésser mesurad</w:t>
      </w:r>
      <w:r w:rsidR="008F39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amb el pluviòmetre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rosada, gelada, boires humides, etc.). </w:t>
      </w:r>
    </w:p>
    <w:p w14:paraId="2ADD46D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F33A57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alguns llocs, les condensacions ocultes tenen una importància comparable a la de les precipitacions ordinàries. </w:t>
      </w:r>
    </w:p>
    <w:p w14:paraId="5F11D0BA" w14:textId="77777777" w:rsidR="000B5FF9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ins w:id="7" w:author="Gemma Sastre Sancho" w:date="2024-02-02T15:22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987C0CF" w14:textId="375761CA" w:rsidR="00897764" w:rsidRDefault="00897764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="008F39A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precipitació oculta</w:t>
      </w:r>
    </w:p>
    <w:p w14:paraId="7379C8FB" w14:textId="77777777" w:rsidR="00897764" w:rsidRPr="004011CA" w:rsidRDefault="00897764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9816775" w14:textId="7C7A4C3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condensador tel·lúric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m.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Model conceptual que considera la Terra com un condensador esfèric format per dues armadures (la superfície terrestre i la part baixa de la ionosfera), generador del camp elèctric atmosfèric que en situacions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estabilitat atmosfèrica té un valor estimat de 125 V · m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–1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46ABEF6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2C9379" w14:textId="53DBE65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condicions normals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 pl.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aire, se solen suposar les de 760 mm de pressió i 0 °C de temperatura. </w:t>
      </w:r>
    </w:p>
    <w:p w14:paraId="5F2253F5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FBD763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Amb menys de freqüència, en alguns càlculs es pren com a pressió normal la de 1.000 mil·libars,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 com a temperatura normal la de 15 °C. </w:t>
      </w:r>
    </w:p>
    <w:p w14:paraId="5282D4B2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268171" w14:textId="15B8739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METEOROLOGIA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conducció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Transmissió lenta de la calor a través de la matèria,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unes molècules a les veïnes i dels llocs de temperatura alta als de baixa, sense transport de la matèria mateixa.</w:t>
      </w:r>
    </w:p>
    <w:p w14:paraId="6040782F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4F7C64" w14:textId="2397C3A4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configuració baromètrica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Disposició gràfica en un mapa sinòptic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distribució determinada de la pressió atmosfèrica. </w:t>
      </w:r>
    </w:p>
    <w:p w14:paraId="1863DDF9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A476489" w14:textId="7BC9BF2B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confluència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Acostament progressiu de les línies de corrent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fluid en moviment.</w:t>
      </w:r>
    </w:p>
    <w:p w14:paraId="2FE8B5C2" w14:textId="77777777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D91B317" w14:textId="74DA5D86" w:rsidR="000B5FF9" w:rsidRPr="004011CA" w:rsidRDefault="000B5FF9" w:rsidP="000B5FF9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congestus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Espècie de núvol del gènere cúmulus 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>que té una dimensió vertical clarament més gran que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horitzontal i nombroses protuberàncies al cim. </w:t>
      </w:r>
    </w:p>
    <w:p w14:paraId="29902424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9C7480E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conímetre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Pulvímetre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D2405CC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FF2C3D" w14:textId="346D0522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coniscopi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per a revelar la major o menor abundor de pols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0D5104CB" w14:textId="77777777" w:rsidR="000B5FF9" w:rsidRPr="004011CA" w:rsidRDefault="000B5FF9" w:rsidP="000B5F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C95B328" w14:textId="021A029B" w:rsidR="000B5FF9" w:rsidRPr="00A22FAA" w:rsidRDefault="000B5FF9" w:rsidP="00A22F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011C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conservatisme </w:t>
      </w:r>
      <w:r w:rsidRPr="004011C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01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Grau de constància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variable meteorològica, quan 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està sotmesa a causes que la modifiquen. </w:t>
      </w:r>
    </w:p>
    <w:p w14:paraId="0A6731F0" w14:textId="77777777" w:rsidR="00646E3E" w:rsidRPr="007667E3" w:rsidRDefault="00646E3E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53CA8D2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constant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Magnitud que es conserva pràcticament invariable entre els límits dins els quals es considera un fenomen físic. </w:t>
      </w:r>
    </w:p>
    <w:p w14:paraId="1C97275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DCDA6D9" w14:textId="21911B1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constant solar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Intensitat de la radiació solar fora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i reduïda a la distància mitjana de la Terra al Sol. </w:t>
      </w:r>
    </w:p>
    <w:p w14:paraId="0586B60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0263FE" w14:textId="285CE18D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mesura en calories per cm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per minut, o en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mil·liwatts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 cm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En el sistema internacional es mesura en W · m</w:t>
      </w:r>
      <w:r w:rsidRPr="005D01AA">
        <w:rPr>
          <w:rFonts w:ascii="Times New Roman" w:hAnsi="Times New Roman" w:cs="Times New Roman"/>
          <w:color w:val="3C4044"/>
          <w:sz w:val="24"/>
          <w:szCs w:val="24"/>
          <w:shd w:val="clear" w:color="auto" w:fill="FFFFFF"/>
          <w:vertAlign w:val="superscript"/>
          <w:lang w:val="es-ES_tradnl"/>
        </w:rPr>
        <w:t>–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 que té un valor que varia amb el temps, en funció de factors astronòmics, com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activitat solar i paràmetres orbitals de la Terra al voltant del Sol, se li atribueix un valor mitjà de 1.370 Wm</w:t>
      </w:r>
      <w:r w:rsidRPr="005D01AA">
        <w:rPr>
          <w:rFonts w:ascii="Times New Roman" w:hAnsi="Times New Roman" w:cs="Times New Roman"/>
          <w:color w:val="3C4044"/>
          <w:sz w:val="24"/>
          <w:szCs w:val="24"/>
          <w:shd w:val="clear" w:color="auto" w:fill="FFFFFF"/>
          <w:vertAlign w:val="superscript"/>
          <w:lang w:val="es-ES_tradnl"/>
        </w:rPr>
        <w:t>–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2C2D041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6BC244F" w14:textId="23799213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contaminació atmosfèrica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f.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Presència de contaminants atmosfèrics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08DEC7D8" w14:textId="77777777" w:rsidR="00C37BA6" w:rsidRDefault="00C37BA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43AAED" w14:textId="3B92DD97" w:rsidR="00A56052" w:rsidRPr="005D01AA" w:rsidRDefault="00A56052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pol·lució</w:t>
      </w:r>
    </w:p>
    <w:p w14:paraId="1AC9A43F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4AECB8B" w14:textId="48900FDB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contaminant atmosfèric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Substància present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aliena als constituents normals, o que pot ser-hi habitual però es troba en una concentració superior a la normal. </w:t>
      </w:r>
    </w:p>
    <w:p w14:paraId="00C3785B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5ECDAE7" w14:textId="443BB442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continentalitat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Factor amb el qual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expressa la influència de la distància al mar en el clima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lloc. </w:t>
      </w:r>
    </w:p>
    <w:p w14:paraId="4A96B15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1DA78E" w14:textId="42F6BAF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 climes «continentals» o de major continentalitat són els que presenten oscil·lacions més grans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 temperatura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al llarg de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any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6B1A35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7D50A24" w14:textId="7416102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contingut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humitat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aire.</w:t>
      </w:r>
    </w:p>
    <w:p w14:paraId="02F2DB6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D6B29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humitat</w:t>
      </w:r>
    </w:p>
    <w:p w14:paraId="7C8F087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6452031" w14:textId="727AD61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contrail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80109" w:rsidRPr="00C80109">
        <w:rPr>
          <w:rFonts w:ascii="Times New Roman" w:hAnsi="Times New Roman" w:cs="Times New Roman"/>
          <w:sz w:val="24"/>
          <w:szCs w:val="24"/>
          <w:shd w:val="clear" w:color="auto" w:fill="FFFFFF"/>
        </w:rPr>
        <w:t>Núvols alts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C80109" w:rsidRPr="00C80109">
        <w:rPr>
          <w:rFonts w:ascii="Times New Roman" w:hAnsi="Times New Roman" w:cs="Times New Roman"/>
          <w:sz w:val="24"/>
          <w:szCs w:val="24"/>
          <w:shd w:val="clear" w:color="auto" w:fill="FFFFFF"/>
        </w:rPr>
        <w:t>origen antròpic, generalment associats al vol dels avions a les capes altes de la troposfera, que poden ser de diferents gèneres</w:t>
      </w:r>
      <w:r w:rsidR="00C801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F0B29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10147C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Acrònim del mot anglès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condensation trail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92BFBE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6BBFDB" w14:textId="77777777" w:rsidR="00135DB6" w:rsidRPr="004867F2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Sin. compl.: deixant de condensació</w:t>
      </w:r>
    </w:p>
    <w:p w14:paraId="2BAC26D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65A469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contraalisis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 pl.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Vents que en la regió dels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alisis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bufen a vegades en direcció oposada a aquests, a una altitud de més de 1.000 metres.</w:t>
      </w:r>
    </w:p>
    <w:p w14:paraId="5052015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0955B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contrabrisa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Corrent superior de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compensació, oposat a la brisa marina. | 2.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Retorn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la marinada.</w:t>
      </w:r>
    </w:p>
    <w:p w14:paraId="02295C4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C5650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contracorrent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Retorn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AC0E26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BB8B98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contrast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Variació sobtada de la direcció del vent. </w:t>
      </w:r>
    </w:p>
    <w:p w14:paraId="79E6F126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BBE4215" w14:textId="38171D2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contrast de luminància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Diferència de luminàncies entre un objecte i el seu entorn dividida per la luminància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entorn. </w:t>
      </w:r>
    </w:p>
    <w:p w14:paraId="3CF9DC1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87D74F6" w14:textId="7BDD7FFA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Procés de transport de calor,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i moment lineal per translació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nivell a un altre de superior. | 2. Moviment convectiu ascendent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produït per un augment local de temperatura. </w:t>
      </w:r>
    </w:p>
    <w:p w14:paraId="5FFCDEF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020B77" w14:textId="7F8E0E65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Implica un desplaçament de grans quantitats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i es produeix principalment a prop del terra escalfat per la radiació solar, on es formen corrents verticals.</w:t>
      </w:r>
    </w:p>
    <w:p w14:paraId="007E790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F595C7" w14:textId="173EDE6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cel·lular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Convecció associada a cèl·lules de circulació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7E7FBF6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DF2135" w14:textId="5C466085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forçada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Convecció causada per forces mecàniques com ara les que apareixen sobre una superfície rugosa o en un pendent orogràfic. </w:t>
      </w:r>
    </w:p>
    <w:p w14:paraId="5C098FE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E23362" w14:textId="2C1B080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humida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Convecció que es produeix quan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se satura i forma gotetes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que conformen un núvol. </w:t>
      </w:r>
    </w:p>
    <w:p w14:paraId="01DA25B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E5EC12" w14:textId="6D595F7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lliure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Ascens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causat de forma exclusiva per la seva flotabilitat, és a dir, per la diferència de densitat i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 entre dos nivells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columna atmosfèrica. </w:t>
      </w:r>
    </w:p>
    <w:p w14:paraId="179E3B6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5A504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nivell de convecció lliure</w:t>
      </w:r>
    </w:p>
    <w:p w14:paraId="1FC6E74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A236DA" w14:textId="2AB70411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natural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Convecció causada per diferències de densitat combinades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acció de la gravetat. </w:t>
      </w:r>
    </w:p>
    <w:p w14:paraId="661F104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0C14246" w14:textId="33F71762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profunda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Convecció humida de gran desenvolupament vertical, que pot assolir el límit superior de la tropopausa, amb corrents verticals superiors als 10 m</w:t>
      </w:r>
      <w:r w:rsidR="00CA07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·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CA0730"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="00CA0730" w:rsidRPr="00CA073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1184B4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0CA016" w14:textId="6B8002D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convecció seca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Convecció en la qual no es formen núvols pel baix contingut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humitat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aire.</w:t>
      </w:r>
    </w:p>
    <w:p w14:paraId="4B6635C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2AA9B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tèrmica</w:t>
      </w:r>
    </w:p>
    <w:p w14:paraId="1EBE1D8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E7EF55D" w14:textId="501CDEE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convecci</w:t>
      </w:r>
      <w:r w:rsidR="00071F8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ó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penetrant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Petit corrent de convecció que travessen capes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estables, sense alterar-ne gaire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estratificació. </w:t>
      </w:r>
    </w:p>
    <w:p w14:paraId="6797FBA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9D194B" w14:textId="4DAE1BF1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convergència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el moviment horitzontal del vent i en una àrea determinada de la superfície terrestre, afluència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en quantitat superior a la que en surt. </w:t>
      </w:r>
    </w:p>
    <w:p w14:paraId="41E028D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8C7F39" w14:textId="6BCD4C0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convergència genera moviments ascendents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damunt la superfície considerada. </w:t>
      </w:r>
    </w:p>
    <w:p w14:paraId="5BF99ED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4FCF50" w14:textId="79051112" w:rsidR="00135DB6" w:rsidRPr="005D01AA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ALTRES</w:t>
      </w:r>
      <w:r w:rsidR="00135DB6"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35DB6"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="00135DB6"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conversió </w:t>
      </w:r>
      <w:r w:rsidR="00135DB6"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="00135DB6"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35DB6"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Transformació de la mesura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135DB6"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magnitud, donada en un sistema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135DB6"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unitats, en la que li correspon en un altre sistema.</w:t>
      </w:r>
    </w:p>
    <w:p w14:paraId="1AD0F9C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E0BB065" w14:textId="2E7102CD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lamentable multiplicitat de sistemes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unitats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que encara estan en ús en les ciències físiques exigeix molt sovint la conversió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unitats dels uns als altres.</w:t>
      </w:r>
    </w:p>
    <w:p w14:paraId="017AEFC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4C8984" w14:textId="79F8CC79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corba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estat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Representació gràfica del perfil vertical de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un lloc i en un moment determinats.</w:t>
      </w:r>
    </w:p>
    <w:p w14:paraId="674474F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479E7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corona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Petit cercle més o menys irisat que envolta el Sol o la Lluna quan passen darrere de núvols mitjans. </w:t>
      </w:r>
    </w:p>
    <w:p w14:paraId="7E961AC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8F5528" w14:textId="3B769BD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Molt sovint està reduïda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aurèola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de color blanc blavenc amb vores rogenques. La corona és un efecte de la difracció de la llum. </w:t>
      </w:r>
    </w:p>
    <w:p w14:paraId="18C2D75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5CC0F75" w14:textId="511C81B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9354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corpus sant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Foc de Sant </w:t>
      </w:r>
      <w:r w:rsid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lm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079AFB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576390" w14:textId="0A3C200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correcció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Modificació, generalment petita, de la lectura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instrument, a fi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obtenir un valor independent dels errors de mesura.</w:t>
      </w:r>
    </w:p>
    <w:p w14:paraId="4E9361D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1DEBFF" w14:textId="1FD5B9D3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correcció atmosfèrica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Correcció aplicada a la lectura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radiòmetre quan es té en compte la interacció entre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i la radiació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er tal de poder comparar mesures preses en diferents llocs. </w:t>
      </w:r>
    </w:p>
    <w:p w14:paraId="21F35C8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0312DB7" w14:textId="0D988A2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correcció de gravetat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Reducció a la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gravetat normal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Correcció que cal aplicar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de la columna en els baròmetres de mercuri, per a tenir la que marcaria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aparell, amb la mateixa pressió atmosfèrica, si es trobés en la latitud de 45° i al nivell del mar. </w:t>
      </w:r>
    </w:p>
    <w:p w14:paraId="49B37F5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2875B0" w14:textId="3474A0E3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correcció de temperatura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Correcció aplicada a la lectura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baròmetre de mercuri per a eliminar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efecte de la dilatació o la contracció de les seves parts a causa de la variació de temperatura. </w:t>
      </w:r>
    </w:p>
    <w:p w14:paraId="59378EF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373A19F" w14:textId="7D363FB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correcció de zero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Quantitat, positiva o negativa, que cal afegir a la lectura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instrument per a corregir-la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error de posició del zero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escala.</w:t>
      </w:r>
    </w:p>
    <w:p w14:paraId="460C241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AD112D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correlació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Interdependència de dues magnituds variables, posada de manifest per les seves variacions simultànies.</w:t>
      </w:r>
    </w:p>
    <w:p w14:paraId="21CDB54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B11EF7" w14:textId="7F3F62EA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coeficient de correlació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un nombre comprès entre </w:t>
      </w:r>
      <w:r w:rsidRPr="005D01A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–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i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+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1, que mesura el grau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interdependència. </w:t>
      </w:r>
    </w:p>
    <w:p w14:paraId="04FDDB5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D3C0B8" w14:textId="118B0BC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corrent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Flux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una determinada direcció horitzontal (vent) o vertical (ascens o descens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aire). </w:t>
      </w:r>
    </w:p>
    <w:p w14:paraId="6B9503D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EC16DBA" w14:textId="5C295D9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la parla col·loquial fa referència a un lleuger moviment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A escala global, es parla de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corrent en jet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D9B66F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C8F461" w14:textId="73BFB3D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corrent en jet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Corrent tubular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molt ràpid i de gran diàmetre, quasi horitzontal i situat generalment a prop de la tropopausa.</w:t>
      </w:r>
    </w:p>
    <w:p w14:paraId="21541C5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2D0B749" w14:textId="7AD65326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corrent en jet polar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Corrent en jet situat a latituds mitjanes on la tropopausa experimenta una discontinuïtat. </w:t>
      </w:r>
    </w:p>
    <w:p w14:paraId="0C14386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C46277" w14:textId="4F930D56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corrent en jet subtropical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Corrent en jet situat a prop dels tròpics on la tropopausa experimenta una discontinuïtat. </w:t>
      </w:r>
    </w:p>
    <w:p w14:paraId="4F025F0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044352" w14:textId="1686236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corrent equatorial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Corrent atmosfèric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boreal, que ve generalment del SW i neix al sud del paral·lel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30°.</w:t>
      </w:r>
    </w:p>
    <w:p w14:paraId="239767F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7C845E" w14:textId="7A7E5F9A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corrent polar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procedent de les regions polars. </w:t>
      </w:r>
    </w:p>
    <w:p w14:paraId="7DEEB38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9696642" w14:textId="2DFFAD4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79667E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corrent tel·lúric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Corrent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elèctric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 circula naturalment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escorça terrestre.</w:t>
      </w:r>
    </w:p>
    <w:p w14:paraId="6B84CF4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1101CA6" w14:textId="700A8DBD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cortina de precipitació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Aspecte nítid en forma de cortina que presenta la precipitació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algun dels hidrometeors des de la base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núvol.</w:t>
      </w:r>
    </w:p>
    <w:p w14:paraId="4227E7F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F9E803" w14:textId="0EE42473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Part central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sistema nuvolós, formada principalment per altoestratus i nimboestratus, freqüentment amb pluja seguida. </w:t>
      </w:r>
    </w:p>
    <w:p w14:paraId="01467E4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682731" w14:textId="729E4BC6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cos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aire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aire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EB446C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0B8285" w14:textId="4B1F66F2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cos negre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Cos que absorbeix completament qualsevol radiació que incideix sobre la seva superfície. </w:t>
      </w:r>
    </w:p>
    <w:p w14:paraId="259AD1B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6C2DD0" w14:textId="0B892E2D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cota de neu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partir de la qual la precipitació és en forma de neu.</w:t>
      </w:r>
    </w:p>
    <w:p w14:paraId="34265BF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EA2FB55" w14:textId="1A8A92D6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Aquesta pot no coincidir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 a partir de la qual aquesta precipitació roman al sòl en aquest estat, ja que depèn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altres factors, per exemple, el tipus de terra, la temperatura del sòl, etc.</w:t>
      </w:r>
    </w:p>
    <w:p w14:paraId="0D90B53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8591F9" w14:textId="3297C43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crepuscle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Claror que hi ha des del trenc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alba fins a la sortida del Sol, o des de la posta del Sol fins a ésser nit fosca. </w:t>
      </w:r>
    </w:p>
    <w:p w14:paraId="340BFC86" w14:textId="77777777" w:rsidR="008F39AC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3DA266" w14:textId="208E96F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produïda per la reflexió i difusió de la llum solar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El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crepuscle civil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dura mentre és possible el treball ordinari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exterior, o sia mentre el Sol no és a més de 6° sota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horitzó. Passat aquest lí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 fins a la total extinció de la claror del dia, o sia fins que el Sol arriba a 18° sota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horitzó, es té el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crepuscle astronòmic.</w:t>
      </w:r>
    </w:p>
    <w:p w14:paraId="758BEB9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</w:p>
    <w:p w14:paraId="13D9ACBE" w14:textId="7AD0454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crepuscle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civil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Vegeu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crepuscle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0C4A10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261951B" w14:textId="21F0BB1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crepuscle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astronòmic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Vegeu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crepuscle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4A1FC4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5931D3" w14:textId="404C42AD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creu del Sol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Reunió, prop del disc del Sol,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columna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arc de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cercle parhèlic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que en conjunt fan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efecte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creu lluminosa.</w:t>
      </w:r>
    </w:p>
    <w:p w14:paraId="34324F91" w14:textId="77777777" w:rsidR="0079667E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B6CDEC" w14:textId="3FF8D496" w:rsidR="0079667E" w:rsidRPr="005D01AA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FENÒMENS METEOROLÒGICS [</w:t>
      </w:r>
      <w:r w:rsidRPr="0079667E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entrada nova</w:t>
      </w:r>
      <w:r w:rsidRP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79667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creu de la Lluna</w:t>
      </w:r>
      <w:r w:rsidRP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7D3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</w:t>
      </w:r>
      <w:r w:rsidRPr="0079667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om. f</w:t>
      </w:r>
      <w:r w:rsidRP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P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reu de Sol, però amb el disc lunar, 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79667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intensitat més feble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9D93E4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E37D0DC" w14:textId="4D2D4A6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cua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Part posterior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sistema nuvolós depressionari, caracteritzada per núvols de forta convecció i ruixats isolats.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1E546D4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7F1F399" w14:textId="3BAD951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cua de front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Extrem final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front polar que travessa per una zona.</w:t>
      </w:r>
    </w:p>
    <w:p w14:paraId="081AF92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DD4BBA3" w14:textId="0EABC29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Típicament es parla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cua de front que frega pels Pirineus. </w:t>
      </w:r>
    </w:p>
    <w:p w14:paraId="352F22B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C53EA1F" w14:textId="36518E7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cubeta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Vas petit, ple de mercuri, on va ficat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extrem inferior, obert, del tub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baròmetre. </w:t>
      </w:r>
    </w:p>
    <w:p w14:paraId="6A499C1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</w:p>
    <w:p w14:paraId="24F565A3" w14:textId="277F13D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cullera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Cadascuna de les semiesferes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anemòmetre de Robinson (anemòmetre de culleres).</w:t>
      </w:r>
    </w:p>
    <w:p w14:paraId="7548E4C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7E440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5D01AA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cumulus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Cúmulus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03580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555FA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cúmul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Cúmulus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42A82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3B074B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cúmulus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Núvol espès, de creixement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ertical, el cim del qual forma una cúpula i és guarnit de protuberàncies arrodonides, mentre la base és gairebé horitzontal.</w:t>
      </w:r>
    </w:p>
    <w:p w14:paraId="14E5A639" w14:textId="77777777" w:rsidR="008F39AC" w:rsidRPr="005D01AA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937128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cúmul,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cumulus</w:t>
      </w:r>
    </w:p>
    <w:p w14:paraId="68160AA6" w14:textId="77777777" w:rsidR="008F39AC" w:rsidRPr="005D01AA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68EC1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Símbol: Cu</w:t>
      </w:r>
    </w:p>
    <w:p w14:paraId="3A36F38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92A019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Cu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Símbol de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cúmulus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B8D20B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2C817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5D01AA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</w:rPr>
        <w:t>cumulonimbus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Cumulonimbus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66F978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2152C6E" w14:textId="6C5CB462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cumulonimbus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puixant de núvols, amb forta creixença vertical,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aixeca damunt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socolada cumuliforme, en forma de muntanyes o de torres, la part superior de la qual és de textura fibrosa i a vegades es desplega a tall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enclusa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A94933B" w14:textId="77777777" w:rsidR="008F39AC" w:rsidRPr="005D01AA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1561A48" w14:textId="68BB7FED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cumulonimbus</w:t>
      </w:r>
      <w:r w:rsidR="004417AC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, núvol de tempesta</w:t>
      </w:r>
    </w:p>
    <w:p w14:paraId="4FF83177" w14:textId="77777777" w:rsidR="008F39AC" w:rsidRPr="004417AC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</w:p>
    <w:p w14:paraId="5F3AF6F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Símbol: Cb</w:t>
      </w:r>
    </w:p>
    <w:p w14:paraId="7421B5D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4C4A152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Cb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Símbol de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cumulonimbus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511B6D5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243E5E1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cumuliforme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adj.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Tipologia de núvols que inclou tots els gèneres que presenten habitualment un desenvolupament vertical igual o més gran que la seva dimensió horitzontal.</w:t>
      </w:r>
    </w:p>
    <w:p w14:paraId="07ACC77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6CE6A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Inclou els cirrocúmuls, els altocúmuls, els cúmuls i els cumulonimbus.</w:t>
      </w:r>
    </w:p>
    <w:p w14:paraId="0ED9D7B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6350D5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C4D096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</w:t>
      </w:r>
    </w:p>
    <w:p w14:paraId="426FD0D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6AAFEE6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Símbol de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depressió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901ABF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0304BC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DANA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Sigla de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depressió aïllada en nivells alts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7D8BC2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B82035" w14:textId="5CFC4FF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aïllada en nivells alts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Z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ona de baixa pressió aïllada en altura, entre els nivells de 500 i 300 hPa, despenjada de la circulació zonal general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oest.</w:t>
      </w:r>
    </w:p>
    <w:p w14:paraId="32B84F8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3CF78FB" w14:textId="7F8E72B3" w:rsidR="00135DB6" w:rsidRPr="005D01AA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Sigla:</w:t>
      </w:r>
      <w:r w:rsidR="00135DB6"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DANA</w:t>
      </w:r>
    </w:p>
    <w:p w14:paraId="29612E75" w14:textId="5EF13D3B" w:rsidR="00135DB6" w:rsidRPr="00F20ED4" w:rsidRDefault="00F20ED4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Sin. compl.: baixa aïllada, gota freda</w:t>
      </w:r>
    </w:p>
    <w:p w14:paraId="104004A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2FEBBA8" w14:textId="09CB9DC5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dades </w:t>
      </w:r>
      <w:r w:rsidR="0079667E" w:rsidRPr="0079667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indirectes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 pl.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Indicadors climàtics indirectes obtinguts de fonts geològiques, biològiques, documents històrics, notarials, eclesiàstics, etc., que permeten extreure informació del clima del passat en períodes preinstrumentals. </w:t>
      </w:r>
    </w:p>
    <w:p w14:paraId="0171D8BA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2A9B25" w14:textId="0224CEEC" w:rsidR="0079667E" w:rsidRPr="0079667E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dades </w:t>
      </w:r>
      <w:r w:rsidRPr="0079667E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proxy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 pl.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Pr="0079667E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Dades indirectes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FCF29C0" w14:textId="77777777" w:rsidR="0079667E" w:rsidRPr="005D01AA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940FF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dècada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Període de deu dies. </w:t>
      </w:r>
    </w:p>
    <w:p w14:paraId="56366B7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C6A0E4" w14:textId="3AE176E1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vegades es designa amb aquest nom un període de deu anys, però és preferible anomenar-lo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decenni.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se subdivideix un mes en dècades, als efectes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estadística, les dues primeres són de deu dies, i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admet que la tercera sia de deu, onze, vuit o nou, segons els mesos.</w:t>
      </w:r>
    </w:p>
    <w:p w14:paraId="5F1707E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96B77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decenni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Període de deu anys.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E08CB9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277094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declinació magnètica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Angle comprès entre el meridià geogràfic i el magnètic.</w:t>
      </w:r>
    </w:p>
    <w:p w14:paraId="7BAC46E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280E44" w14:textId="76BE4513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gent de mar en diu incorrectament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variació magnètica.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 la qualifica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est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oest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segons si el nord magnètic és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 o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oest del geogràfic.</w:t>
      </w:r>
    </w:p>
    <w:p w14:paraId="6AB8092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446E85" w14:textId="50E91F8D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dèficit de saturació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que 1 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podria encara absorbir fins a quedar saturat. </w:t>
      </w:r>
    </w:p>
    <w:p w14:paraId="2950AB2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C1B70E" w14:textId="305B97FA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 diu també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dèficit higromètric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 es compta en percentatge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humitat. Alguns autors, en lloc del dèficit de quantitat, entenen com a dèficit de saturació el de tensió de vapor.</w:t>
      </w:r>
    </w:p>
    <w:p w14:paraId="44681489" w14:textId="77777777" w:rsidR="0079667E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06B046" w14:textId="152C431C" w:rsidR="0079667E" w:rsidRPr="005D01AA" w:rsidRDefault="0079667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dèficit higromètric</w:t>
      </w:r>
    </w:p>
    <w:p w14:paraId="2098520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909EE2" w14:textId="7E874A6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dèficit de saturació fisiològic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Quantitat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que 1 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inspirat pot sostreure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respiratori, suposant que la seva temperatura puja fins als 37 °C. </w:t>
      </w:r>
    </w:p>
    <w:p w14:paraId="5D2BF5A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A7AFDC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dèficit higromètric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Dèficit de saturació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B6772E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AB08C4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deflexió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Desviació del vent, particularment la produïda per la força de Coriolis corresponent a la rotació de la Terra. </w:t>
      </w:r>
    </w:p>
    <w:p w14:paraId="5202FAC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5C7758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dendrita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Agrupació de cristalls de glaç que té una estructura arborescent i constitueix la neu. </w:t>
      </w:r>
    </w:p>
    <w:p w14:paraId="115B41E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FB6FE9" w14:textId="47B5844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dendroclimatologia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 de la climatologia que estudia el clima a partir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anàlisi dels anells de creixement dels arbres. </w:t>
      </w:r>
    </w:p>
    <w:p w14:paraId="6D0144A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B413E2" w14:textId="3E3F227A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densitat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Quocient entre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substància i el seu volum. </w:t>
      </w:r>
    </w:p>
    <w:p w14:paraId="6B6BB51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102EF2" w14:textId="6D64EAB6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depèn de la temperatura, la pressió i la humitat. Al nivell de mar i en condicions estàndard (atmosfera estàndard) té un valor de 1.225 kg · m</w:t>
      </w:r>
      <w:r w:rsidRPr="005D01A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DE5B4E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0591A12" w14:textId="01E2D802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densitat espectral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Quocient entre el valor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magnitud radiomètrica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interval de longitud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ona en el qual es mesura. </w:t>
      </w:r>
    </w:p>
    <w:p w14:paraId="1549E19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E60D292" w14:textId="78E879F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densitat potencial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Densitat que tindria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portat a la pressió normal. </w:t>
      </w:r>
    </w:p>
    <w:p w14:paraId="737B0E0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D5ADA2" w14:textId="02120D75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condició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estabilitat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és que la densitat potencial disminueixi en créixer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altitud. </w:t>
      </w:r>
    </w:p>
    <w:p w14:paraId="6A72F53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73554BB" w14:textId="19C62693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depegrama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Corba que en el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tefigrama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sondatge representa les variacions del </w:t>
      </w:r>
      <w:r w:rsidRPr="005D01AA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>punt de rosada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corresponents a les variacions de pressió. </w:t>
      </w:r>
    </w:p>
    <w:p w14:paraId="3400746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07E97E5" w14:textId="761179F2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DB05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depressió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77D63" w:rsidRPr="00DB05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Baixa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395E50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816B7C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cicló</w:t>
      </w:r>
    </w:p>
    <w:p w14:paraId="43115909" w14:textId="77777777" w:rsidR="008F39AC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4C2CEE" w14:textId="79B6B01B" w:rsidR="00DB05E5" w:rsidRPr="005D01AA" w:rsidRDefault="00DB05E5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B05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D</w:t>
      </w:r>
    </w:p>
    <w:p w14:paraId="6805314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A3FC08A" w14:textId="5B2ACAE2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càlida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Depressió en la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interior és més càlid que en les zones del seu voltant. </w:t>
      </w:r>
    </w:p>
    <w:p w14:paraId="6ACA48D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D5A6B93" w14:textId="4E59D9BD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del punt de rosada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Diferència entre els valors de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 del punt de rosada en un moment determinat. </w:t>
      </w:r>
    </w:p>
    <w:p w14:paraId="40DDDB3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A2FADB7" w14:textId="55F5E1D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despresa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Depressió freda que es desvia del seu moviment normal iniciat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oest per desplaçar-se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baixant de latitud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2280C1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5639FB3" w14:textId="33DCEFF3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freda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Depressió en la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interior és més fred que en les zones del seu voltant. </w:t>
      </w:r>
    </w:p>
    <w:p w14:paraId="19F2605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2676418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frontal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Borrasca extratropical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377A8C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09400F8" w14:textId="6CB2266D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orogràfica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Depressió que es forma a sotavent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obstacle orogràfic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quan incideix un flux de vent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altre vessant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8F5E69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C9AEC3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depressió per </w:t>
      </w:r>
      <w:r w:rsidRPr="005D01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capil·laritat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Quantitat en la qual resulta massa baixa la columna del baròmetre, per efecte de la capil·laritat entre el mercuri i el vidre.</w:t>
      </w:r>
    </w:p>
    <w:p w14:paraId="6E63F16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B3037CA" w14:textId="7356FD0A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polar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Depressió que es forma dins 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polar quan aquest aire circula per sobre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oceà i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escalfa intensament a les capes baixes. </w:t>
      </w:r>
    </w:p>
    <w:p w14:paraId="53D8E52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DCA9F1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principal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Depressió més antiga o més important dins una família de depressions. </w:t>
      </w:r>
    </w:p>
    <w:p w14:paraId="26705E0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D47728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retrògrada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Depressió que es desplaça en sentit oposat al que tenia inicialment. </w:t>
      </w:r>
    </w:p>
    <w:p w14:paraId="54EC04F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880E03" w14:textId="2032D925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Com que habitualment les depressions circulen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oest a est, reben aquest nom les que circulen en sentit contrari.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8E7A7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FCAD99" w14:textId="62C9462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secundària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Regió de mínima pressió relativa, annexa a una depressió principal, generalment en la meitat meridional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aquesta. | 2.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Depressió que està lligada a una de més o menys important que es considera principal.</w:t>
      </w:r>
    </w:p>
    <w:p w14:paraId="7B9CB147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49E3CF" w14:textId="09C8B8E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depressió secundària pot ser ben caracteritzada amb isòbares tancades, o només insinuar-se en la carta del temps per una distorsió de les isòbares en forma de gep o de bossa. Els temporals de llevant (NE) de la costa catalana són molt sovint produïts per nuclis secundaris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depressió més important situada més al nord. </w:t>
      </w:r>
    </w:p>
    <w:p w14:paraId="098DE4B0" w14:textId="205B9C06" w:rsidR="008F39AC" w:rsidRPr="005D01AA" w:rsidRDefault="008F39AC" w:rsidP="008F39AC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AA1B3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tèrmica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Depressió causada per un escalfament intens de la superfície terrestre. </w:t>
      </w:r>
    </w:p>
    <w:p w14:paraId="34E26EC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DC0E723" w14:textId="15E2A741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depressió tropical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Depressió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origen tropical. </w:t>
      </w:r>
    </w:p>
    <w:p w14:paraId="1C702CE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677E8F3" w14:textId="503CE5EC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descàrrega de guia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Descàrrega inicial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llamp que es correspon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establiment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canal ionitzat del núvol a terra pel qual puja la descàrrega de retorn. </w:t>
      </w:r>
    </w:p>
    <w:p w14:paraId="113060E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801973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descàrrega de retorn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Descàrrega elèctrica intensa i molt lluminosa que segueix a la descàrrega de guia en un sentit invers dins el canal establert per aquesta descàrrega. </w:t>
      </w:r>
    </w:p>
    <w:p w14:paraId="40120B8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F50A33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descàrrega elèctrica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Vegeu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llamp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391594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A1AE7C4" w14:textId="63F9864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descàrrega freda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Moviment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fred postfrontal, empès pels vents del darrere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front fred.</w:t>
      </w:r>
    </w:p>
    <w:p w14:paraId="1539FE0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CD42D3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descendència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Subsidència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22D841F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D66B12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desert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Vasta regió en la qual el terreny no té saó suficient per a mantenir la vegetació. </w:t>
      </w:r>
    </w:p>
    <w:p w14:paraId="47A7605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27B96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Moltes de les grans zones de deserts es troben en les zones anticiclòniques de la Terra. </w:t>
      </w:r>
    </w:p>
    <w:p w14:paraId="3E008F6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8ABE09" w14:textId="30503C85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desglaç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Liquació del glaç. | 2. Cessació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glaçada. </w:t>
      </w:r>
    </w:p>
    <w:p w14:paraId="03A921A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A7D0154" w14:textId="48563CB2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dessecació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Desaparició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país per causes naturals, com és, per exemple, la disminució de les precipitacions. </w:t>
      </w:r>
    </w:p>
    <w:p w14:paraId="78A8981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6DF29AE" w14:textId="03B3CA3A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desviació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Diferència o «apartament» entre cada observació i el valor de mitjana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sèrie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elles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| 2.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Angle que forma la direcció del vent amb les isòbares. </w:t>
      </w:r>
    </w:p>
    <w:p w14:paraId="6A4EE02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F97627" w14:textId="766FD88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 cobert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Dia en el qual la nuvolositat mitjana a les hores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observació és de més de 8 dècimes de cel. </w:t>
      </w:r>
    </w:p>
    <w:p w14:paraId="7336B56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4D9CE05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 de glaç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Dia amb una temperatura màxima igual o inferior a 0 °C. </w:t>
      </w:r>
    </w:p>
    <w:p w14:paraId="02C13FB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AB5A479" w14:textId="226ECD5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dia de glaçada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les estadístiques climatològiques, se sol comptar com a dia de glaçada aquell en el qual el termòmetre dins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abric normal baixa a 0 °C. </w:t>
      </w:r>
    </w:p>
    <w:p w14:paraId="357385C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DF3F1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 diu que «la glaçada és total» quan la temperatura màxima del dia no excedeix de 0 °C. </w:t>
      </w:r>
    </w:p>
    <w:p w14:paraId="2E851AF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696BD9" w14:textId="1FA6CC1A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 meteorològic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Període de temps de 24 hores comprès entre les 8 hores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d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ia i les 8 hores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endemà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E5B3B0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F525AF" w14:textId="1BA6D8E6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dia de neu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Dia en el qual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 vist nevar. </w:t>
      </w:r>
    </w:p>
    <w:p w14:paraId="73B37AB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778D8D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dia de pluja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Dia durant el qual han estat recollits 0,2 mm de pluja o més. </w:t>
      </w:r>
    </w:p>
    <w:p w14:paraId="02246A4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0E1762" w14:textId="0B5F372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les estadístiques climatològiques, i a aquest efecte, el dia se sol comptar a partir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observació normal del matí (ordinàriament, des de les 8 h o les 9 h). Quan hi ha la certesa que ha plogut, però la quantitat no arriba a 0,2 mm, es diu que ha estat un «dia de pluja inapreciable (o no mesurable)». </w:t>
      </w:r>
    </w:p>
    <w:p w14:paraId="19A3F28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19C136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dia de precipitació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Període de 24 hores, comprès entre dues observacions sistemàtiques, en el qual el pluviòmetre ha recollit qualsevol de les formes de precipitació aquosa.</w:t>
      </w:r>
    </w:p>
    <w:p w14:paraId="1BA1925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F0D0397" w14:textId="225DA235" w:rsidR="008F39AC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dia ennuvolat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Aquell en el qual la nuvolositat total mitjana a les hores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observació està compresa entre 2 i 8 dècimes. </w:t>
      </w:r>
    </w:p>
    <w:p w14:paraId="4A354A8B" w14:textId="77777777" w:rsidR="008F39AC" w:rsidRDefault="008F39AC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4D9D93" w14:textId="614FB73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ennuvolat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9A2D65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704809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dia-grau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Unitat de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temperatura acumulada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 una planta, equivalent a 1 °C de temperatura mitjana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urant un dia. </w:t>
      </w:r>
    </w:p>
    <w:p w14:paraId="12C636A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92AE8E0" w14:textId="3CF8C880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serè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Tècnicament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entén per dia serè aquell en el qual la mitjana de la quantitat de núvols a les hores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observació és inferior a dues dècimes de cel. </w:t>
      </w:r>
    </w:p>
    <w:p w14:paraId="4B1E89B0" w14:textId="77777777" w:rsidR="00A56052" w:rsidRDefault="00A56052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9019E54" w14:textId="45739544" w:rsidR="00A56052" w:rsidRPr="005D01AA" w:rsidRDefault="00A56052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A56052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serè</w:t>
      </w:r>
    </w:p>
    <w:p w14:paraId="5E34B52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870E90" w14:textId="78134AA6" w:rsidR="00135DB6" w:rsidRPr="005D01AA" w:rsidRDefault="00135DB6" w:rsidP="009354E5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9354E5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diagrama adiabàtic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Diagrama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termodinàmic</w:t>
      </w:r>
      <w:r w:rsid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0469C8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EED3CF" w14:textId="05ABF31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diagrama aerològic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general, línia que representa els resultats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sondatge i mostra la simultaneïtat dels valors de dues magnituds variables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altitud. </w:t>
      </w:r>
    </w:p>
    <w:p w14:paraId="184088F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D31A42" w14:textId="294ACFF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diagrama més senzill és el que expressa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funció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altitud o de la pressió, referides a dos eixos cartesians. </w:t>
      </w:r>
    </w:p>
    <w:p w14:paraId="03A34E7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B05E1B4" w14:textId="13BBC169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diagrama de difusió de la radiació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Diagrama que representa la distribució espacial de la intensitat radiant al voltant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partícula responsable de la difusió de la radiació que incideix sobre ella. </w:t>
      </w:r>
    </w:p>
    <w:p w14:paraId="1BB0924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FE7959D" w14:textId="4BCB740A" w:rsidR="00135DB6" w:rsidRPr="009354E5" w:rsidRDefault="00135DB6" w:rsidP="00135DB6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diagrama de Herlofson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Diagrama termodinàmic de variables </w:t>
      </w:r>
      <w:r w:rsidRPr="009354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T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shd w:val="clear" w:color="auto" w:fill="FFFFFF"/>
        </w:rPr>
        <w:t xml:space="preserve">+ </w:t>
      </w:r>
      <w:r w:rsidRPr="009354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k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· ln </w:t>
      </w:r>
      <w:r w:rsidRPr="009354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 abscisses i </w:t>
      </w:r>
      <w:r w:rsidRPr="009354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‒</w:t>
      </w:r>
      <w:r w:rsidRPr="009354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r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 xml:space="preserve">p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· ln </w:t>
      </w:r>
      <w:r w:rsidRPr="009354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 ordenades, on </w:t>
      </w:r>
      <w:r w:rsidRPr="009354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és la temperatura de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aire i </w:t>
      </w:r>
      <w:r w:rsidRPr="009354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pressió atmosfèrica. </w:t>
      </w:r>
    </w:p>
    <w:p w14:paraId="5263853F" w14:textId="77777777" w:rsidR="00135DB6" w:rsidRPr="009354E5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EFB9A3A" w14:textId="558E29E0" w:rsidR="00135DB6" w:rsidRPr="009354E5" w:rsidRDefault="00135DB6" w:rsidP="00135DB6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METEOROLOGIA </w:t>
      </w:r>
      <w:r w:rsidRPr="009354E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shd w:val="clear" w:color="auto" w:fill="FFFFFF"/>
        </w:rPr>
        <w:t>[entrada nova]</w:t>
      </w: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diagrama de Refsdal </w:t>
      </w:r>
      <w:r w:rsidRPr="009354E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c. nom. m.</w:t>
      </w: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Diagrama termodinàmic, utilitzat en aerologia, de variables l</w:t>
      </w:r>
      <w:r w:rsidRPr="009354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9354E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T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en abscisses i </w:t>
      </w:r>
      <w:r w:rsidRPr="009354E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T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 l</w:t>
      </w:r>
      <w:r w:rsidRPr="009354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(</w:t>
      </w:r>
      <w:r w:rsidRPr="009354E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</w:t>
      </w:r>
      <w:r w:rsidRPr="009354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 ordenades, on </w:t>
      </w:r>
      <w:r w:rsidRPr="009354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és la temperatura de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aire i </w:t>
      </w:r>
      <w:r w:rsidR="00B32B9D" w:rsidRPr="009354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pressió atmosfèrica. </w:t>
      </w:r>
    </w:p>
    <w:p w14:paraId="255882D5" w14:textId="77777777" w:rsidR="00135DB6" w:rsidRPr="009354E5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F9FDE19" w14:textId="77A1DF74" w:rsidR="00135DB6" w:rsidRPr="009354E5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METEOROLOGIA </w:t>
      </w:r>
      <w:r w:rsidRPr="009354E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shd w:val="clear" w:color="auto" w:fill="FFFFFF"/>
        </w:rPr>
        <w:t>[entrada original]</w:t>
      </w: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diagrama de Rossby </w:t>
      </w:r>
      <w:r w:rsidRPr="009354E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c. nom. m.</w:t>
      </w: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Diagrama termodinàmic en el qual són representades les propietats més constants de les masses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aire: temperatura potencial parcial, temperatura equivalent potencial i quantitat de vapor (en grams) per kilogram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aire sec. </w:t>
      </w:r>
    </w:p>
    <w:p w14:paraId="2D167E13" w14:textId="77777777" w:rsidR="00135DB6" w:rsidRPr="009354E5" w:rsidRDefault="00135DB6" w:rsidP="009354E5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52EF5A52" w14:textId="0478CA1F" w:rsidR="00135DB6" w:rsidRPr="009354E5" w:rsidRDefault="00135DB6" w:rsidP="00135DB6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METEOROLOGIA </w:t>
      </w:r>
      <w:r w:rsidRPr="009354E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shd w:val="clear" w:color="auto" w:fill="FFFFFF"/>
        </w:rPr>
        <w:t>[entrada nova]</w:t>
      </w: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diagrama termodinàmic </w:t>
      </w:r>
      <w:r w:rsidRPr="009354E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c. nom. m.</w:t>
      </w:r>
      <w:r w:rsidRPr="009354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Diagrama que representa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estat termodinàmic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aire.</w:t>
      </w:r>
    </w:p>
    <w:p w14:paraId="6BC14316" w14:textId="77777777" w:rsidR="009354E5" w:rsidRDefault="009354E5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57841B" w14:textId="5DFBDF04" w:rsidR="009354E5" w:rsidRPr="005D01AA" w:rsidRDefault="009354E5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diagrama adiabàtic</w:t>
      </w:r>
    </w:p>
    <w:p w14:paraId="4368D73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814B072" w14:textId="73A2F219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diagrama energètic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Diagrama termodinàmic en el qual les àrees són proporcionals a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energia. | 2. </w:t>
      </w:r>
      <w:r w:rsidRPr="009354E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Diagrama termodinàmic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en el qual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àrea tancada per un cicle de transformació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aire és proporcional al treball efectuat per ella. </w:t>
      </w:r>
    </w:p>
    <w:p w14:paraId="3CC1D4F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14C400" w14:textId="6C45541F" w:rsidR="00135DB6" w:rsidRPr="008F39AC" w:rsidRDefault="00135DB6" w:rsidP="00135DB6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diagrama pseudoadiabàtic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39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Diagrama </w:t>
      </w:r>
      <w:r w:rsidR="009354E5" w:rsidRPr="008F39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termodinàmic</w:t>
      </w:r>
      <w:r w:rsidRPr="008F39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 el qual hi ha traçades les adiabàtiques</w:t>
      </w:r>
      <w:r w:rsidRPr="008F39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F39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saturades. </w:t>
      </w:r>
    </w:p>
    <w:p w14:paraId="7EB028E2" w14:textId="77777777" w:rsidR="00135DB6" w:rsidRPr="008F39AC" w:rsidRDefault="00135DB6" w:rsidP="00135DB6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1D7417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F39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També es pot definir com el diagrama termodinàmic en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qual les adiabàtiques seques són rectes.</w:t>
      </w:r>
    </w:p>
    <w:p w14:paraId="4FFB784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D4271D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diatèrman | diatèrmana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adj.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Que deixa passar les radiacions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calorífiques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9173A5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B25528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diatermància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Propietat de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deixar passar les radiacions calorífiques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1DCC15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CF10EF2" w14:textId="10FBF476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diferència psicromètrica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un psicròmetre, diferència en la lectura del termòmetre sec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humit. </w:t>
      </w:r>
    </w:p>
    <w:p w14:paraId="46D767E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0B9EAD9" w14:textId="5D61073C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difluència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Separació progressiva de les línies de corrent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fluid en moviment. </w:t>
      </w:r>
    </w:p>
    <w:p w14:paraId="0773702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A37D62" w14:textId="5C60787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difracció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Desviació de la llum del seu camí rectilini en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passar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rasant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vora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obstacle. </w:t>
      </w:r>
    </w:p>
    <w:p w14:paraId="050E0F4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6D58F0" w14:textId="626312E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Procés físic que té lloc en els fluids, com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consistent en la propagació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determinada propietat del fluid o matèria del mateix fluid.</w:t>
      </w:r>
    </w:p>
    <w:p w14:paraId="08F9948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9C2DDDF" w14:textId="74C72FF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de </w:t>
      </w:r>
      <w:r w:rsidRPr="005D01A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la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llum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Desviació dels raigs lluminosos en trobar les molècules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i en general obstacles de dimensions més petites que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les seves longituds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ona. </w:t>
      </w:r>
    </w:p>
    <w:p w14:paraId="73C6990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E90299" w14:textId="4E4B3EA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un fenomen mecànicament diferent de la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difracció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 cossos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més grans que la longitud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ona.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difusió és el principal fenomen que produeix el color blau del cel (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scattering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en anglès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A1580D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FBDEF1" w14:textId="0BCFC95B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de la radiació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Procés pel qual una molècula o partícula sostreu una certa quantitat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energia i la redistribueix en totes les direccions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ona electromagnètica. </w:t>
      </w:r>
    </w:p>
    <w:p w14:paraId="6AA4978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56A116" w14:textId="03FFE5EA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Mie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Difusió de la radiació causada per partícules de dimensions més grans que la longitud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ona incident, com ho són els aerosols, les gotes de núvol o boira i els cristalls de glaç. </w:t>
      </w:r>
    </w:p>
    <w:p w14:paraId="616EB0E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85FEBC" w14:textId="7F50B369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Rayleigh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Difusió de la radiació causada per partícules de dimensions més petites que la longitud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ona incident. </w:t>
      </w:r>
    </w:p>
    <w:p w14:paraId="258A6A8F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26B7F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la difusió que provoca la blavor del cel. </w:t>
      </w:r>
    </w:p>
    <w:p w14:paraId="4A6BFAD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82AC80" w14:textId="50AB1701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molecular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Barreja lenta de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dos fluids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contacte, per virtut de les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mútues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interaccions moleculars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| 2.</w:t>
      </w:r>
      <w:r w:rsidRPr="005D01AA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Difusió de la llum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 les molècules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4F206C4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9E718C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difusió turbulenta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Barreja de dos fluids en contacte, per efecte dels remolins de turbulència. </w:t>
      </w:r>
    </w:p>
    <w:p w14:paraId="21AEE94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un procés molt més ràpid que la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di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fusió molecular. </w:t>
      </w:r>
    </w:p>
    <w:p w14:paraId="4E38383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B4B32A" w14:textId="7F230F75" w:rsidR="00135DB6" w:rsidRPr="005D01AA" w:rsidRDefault="00135DB6" w:rsidP="007064C1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dimoniet de sorra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064C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Remolí de </w:t>
      </w:r>
      <w:r w:rsidR="007064C1" w:rsidRPr="007064C1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pols</w:t>
      </w:r>
      <w:r w:rsidR="007064C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C4A0D3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FEA420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dina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Unitat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força en el sistema C. G. S.</w:t>
      </w:r>
    </w:p>
    <w:p w14:paraId="78F4368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DD8C8C" w14:textId="0C83503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la força que aplicada a la massa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gram li comunica una acceleració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centímetre per segon.</w:t>
      </w:r>
    </w:p>
    <w:p w14:paraId="0D65C21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3D376B3" w14:textId="5063379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dipol orogràfic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Distribució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una zona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alta pressió i una de baixa pressió que es formen en els dos vessants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un sistema muntanyós quan hi incideix un flux de vent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una manera més o menys perpendicular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27D670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E73624" w14:textId="4AEF13A1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flux incident a sobrevent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sistema muntanyós crea una zona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alta pressió, mentre que a sotavent crea una zona de baixa pressió, que conjuntament conformen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anomenat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dipol orogràfic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el qual modifica el flux general de vent.</w:t>
      </w:r>
    </w:p>
    <w:p w14:paraId="3414C37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B9AA10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dipòsit del termòmetre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Vegeu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termòmetre de bola negra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61FDD9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F839F3F" w14:textId="40A69A8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direcció del vent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direcció del vent o dels núvols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expressa per la direcció del punt 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on venen.</w:t>
      </w:r>
    </w:p>
    <w:p w14:paraId="57812E1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</w:p>
    <w:p w14:paraId="11D23260" w14:textId="40718D4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El vent nord és un vent que ve del nord. Per convenció, les direccions s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expressen per les lletres inicials dels rumbs; l</w:t>
      </w:r>
      <w:r w:rsidR="00483E9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oest es designa per la lletra </w:t>
      </w:r>
      <w:r w:rsidR="00B32B9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W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47E356A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8127D3" w14:textId="280DC712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discontinuïtat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Variació del valor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variable meteorològica, de forma sobtada o en proporcions molt superiors a la normal. </w:t>
      </w:r>
    </w:p>
    <w:p w14:paraId="30E1C8F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E729D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superfície de discontinuïtat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F3DA20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A7CEC56" w14:textId="0820C191" w:rsidR="00135DB6" w:rsidRPr="00B32B9D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="00B32B9D"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B32B9D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="00B32B9D"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="00B32B9D"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disdròmetre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m.</w:t>
      </w:r>
      <w:r w:rsidR="00B32B9D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B32B9D" w:rsidRPr="00B32B9D">
        <w:rPr>
          <w:rFonts w:ascii="Times New Roman" w:eastAsia="Times New Roman" w:hAnsi="Times New Roman" w:cs="Times New Roman"/>
          <w:iCs/>
          <w:sz w:val="24"/>
          <w:szCs w:val="24"/>
          <w:highlight w:val="magenta"/>
          <w:shd w:val="clear" w:color="auto" w:fill="FFFFFF"/>
        </w:rPr>
        <w:t>Captador de gotes</w:t>
      </w:r>
      <w:r w:rsidR="00B32B9D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45836F4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E505D3E" w14:textId="5373F65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dissipació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Procés de desaparició dels núvols o de la boira a conseqüència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evaporació de les gotes líquides que els formen.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4C15EFA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098F674" w14:textId="2597959A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dispersió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Procés pel qual una radiació que travessa un medi es divideix en els seus components espectrals, a causa de la interacció amb les partícules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medi. </w:t>
      </w:r>
    </w:p>
    <w:p w14:paraId="0733668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9F03CB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distrail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Rastre de dissipació que deixa un avió quan travessa un cel cobert de núvols.</w:t>
      </w:r>
    </w:p>
    <w:p w14:paraId="7055A29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04A565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Acrònim del terme anglès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dissipation trail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EDE196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9812BD5" w14:textId="77777777" w:rsidR="00135DB6" w:rsidRPr="004867F2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Sin. compl.: deixant de dissipació</w:t>
      </w:r>
    </w:p>
    <w:p w14:paraId="3B7B52A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51FE848" w14:textId="7F3C3BA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diürn | diürna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adj.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 fa referència al període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dia (variació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diürna, corba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diürna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variable meteorològica). </w:t>
      </w:r>
    </w:p>
    <w:p w14:paraId="341ECA6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C48A140" w14:textId="77777777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divergència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Condició en la qual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una àrea determinada de la superfície terrestre, surt més aire, per efecte del vent, del que hi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entra. </w:t>
      </w:r>
    </w:p>
    <w:p w14:paraId="295ECC13" w14:textId="77777777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C7B4BE" w14:textId="7CE3655C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Aquesta condició requereix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existència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moviment descendent o de subsidència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És una dinàmica pròpia de les zones anticiclòniques, amb un m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oviment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es produeix en una regió de dins cap enfora. </w:t>
      </w:r>
    </w:p>
    <w:p w14:paraId="6C6DAD9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A89DFE" w14:textId="5C815B56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dorsal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Prolongació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anticicló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en la carta del temps es presenta a vegades com una extensió del relleu isobàric en forma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esquena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ase, preferentment cap a la banda polar de les altes pressions.</w:t>
      </w:r>
    </w:p>
    <w:p w14:paraId="4DC1FF1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645C84" w14:textId="4B70BC3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falca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alta pressió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33E062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7EC39C" w14:textId="5B5C0205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draperies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pl.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Vels lluminosos en forma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cortinatges que a vegades presenta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aurora polar. </w:t>
      </w:r>
    </w:p>
    <w:p w14:paraId="73230F6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1323E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drosògraf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Drosòmetre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inscriptor. </w:t>
      </w:r>
    </w:p>
    <w:p w14:paraId="30546EF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230E53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drosòmetre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per a mesurar la quantitat de rosada.</w:t>
      </w:r>
    </w:p>
    <w:p w14:paraId="18D6951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B22AE4E" w14:textId="1A5347E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duplicatus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adj.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Varietat de núvol del gènere cirrus, cirroestratus, altocúmulus, altoestratus o estratocúmulus que constitueix capes de núvols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altituds similars i de vegades parcialment barrejades.</w:t>
      </w:r>
    </w:p>
    <w:p w14:paraId="7C85D87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CDA63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durada de la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insolació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Temps durant el qual ha lluït el Sol (generalment, en un dia o en un any). </w:t>
      </w:r>
    </w:p>
    <w:p w14:paraId="2D6D8DB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EE2EFEF" w14:textId="364024D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la pràctica, temps durant el qual ha estat impressionat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inscriptor de la insolació. Aquesta mesura és molt influïda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absorció atmosfèrica.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heliògraf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Campbell-Stokes deixa de marcar quan hi ha vels de cirrus un xic densos o quan el Sol és a menys de 5°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sobre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horitzó, malgrat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astre sia perfectament visible. Si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usa com a inscriptor el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termòmetre diferencial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contactes elèctrics, la durada marcada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és encara més curta que la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heliògraf. Per aquest motiu, se sol afegir als resultats del termòmetre diferencial un terme de correcció determinat empíricament.</w:t>
      </w:r>
    </w:p>
    <w:p w14:paraId="431B9C1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3FBFE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</w:t>
      </w:r>
    </w:p>
    <w:p w14:paraId="49B2A8F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608B23E" w14:textId="472C1576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ecotop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Màxima altitud sobre el nivell del mar del senyal de retorn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radar meteorològic, i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associa a la màxima altitud on hi ha precipitació dins del núvol.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6AADC4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3D23F68" w14:textId="417C164F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efecte de Coriolis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Desviament de la trajectòria dels cossos sense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força perquè el moviment es produeix en un sistema de referència no inercial, per exemple, en rotació. </w:t>
      </w:r>
    </w:p>
    <w:p w14:paraId="03D72C90" w14:textId="77777777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D53121" w14:textId="21800F95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la Terra, la rotació terrestre desvia els objectes que es desplacen tant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com en superfície cap a la dreta del seu moviment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nord, i cap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esquerra al sud.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3DCAAE4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8BE9C7" w14:textId="4F337CB8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efecte hivernacle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 que consisteix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escalfament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perquè és en gran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manera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transparent a la radiació solar visible incident, però opaca a la radiació infraroja provinent de la superfície terrestre.</w:t>
      </w:r>
    </w:p>
    <w:p w14:paraId="49943BED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CBDB9F" w14:textId="308B8F9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efecte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hivernacle</w:t>
      </w:r>
    </w:p>
    <w:p w14:paraId="65B54B8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1EB7E1" w14:textId="1058EDD8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efecte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hivernacle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Efecte hivernacle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7081240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55012F6" w14:textId="4AC1FC4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efecte 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f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öhn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 que es produeix quan un vent humit remunta una carena muntanyenca, de tal manera que al costat de sobrevent es formen núvols i precipitació i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altre costat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enregistra un augment de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 un descens de la humitat relativa. </w:t>
      </w:r>
    </w:p>
    <w:p w14:paraId="0BF428E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0D309D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efecte Lenard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Fenomen que consisteix en la ionització atmosfèrica causada per la pluja. </w:t>
      </w:r>
    </w:p>
    <w:p w14:paraId="2B2CDBE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2FD67F0" w14:textId="2A63BF0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eix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anticicló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Línia que uneix en un mapa sinòptic els punts de pressió atmosfèrica màxima de cada nivell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anticicló. </w:t>
      </w:r>
    </w:p>
    <w:p w14:paraId="7E894A6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3F89175" w14:textId="6C218BF6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eix de depressió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Lloc geomètric dels centres de baixa pressió corresponents a les isòbares a diferents nivells.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| 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2.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Línia que uneix en un mapa sinòptic els punts de pressió atmosfèrica mínima de cada nivell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una depressió. </w:t>
      </w:r>
    </w:p>
    <w:p w14:paraId="21F1245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B0B5081" w14:textId="405F71A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eixut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Sequedat per manca de pluja. |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2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Llarg període de dies sense precipitacions atmosfèriques («tongada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eixut»).</w:t>
      </w:r>
    </w:p>
    <w:p w14:paraId="3C1C423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3256AFC" w14:textId="437329C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El Niño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n. pr.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 cíclic, però no periòdic, que es produeix al voltant del 25 de desembre (d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aquí el nom, en al·lusió al nen Jesús), que es manifesta amb un escalfament anòmal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superficial de la part oriental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oceà Pacífic equatorial,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i que quan persisteix durant uns mesos, altera els patrons de circulació atmosfèrica i oceànica tant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aquesta regió com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altres del planeta.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D861D1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15CEA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la fase negativa del fenomen climàtic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ENSO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8A5761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EAF5A1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Niño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n. pr. m. 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Vegeu 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El Niño</w:t>
      </w:r>
      <w:r w:rsidRPr="005D01A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082118F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8C7EDC2" w14:textId="093453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electricitat atmosfèrica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electricitat de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deguda a causes naturals.</w:t>
      </w:r>
    </w:p>
    <w:p w14:paraId="28F91B7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7A09FE4" w14:textId="0D1837E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electrometeor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43BF0" w:rsidRPr="00443BF0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>Meteor elèctric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822D5F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B77C43E" w14:textId="48244965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electròmetre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per a mesurar la força electromotriu, especialment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electricitat estàtica. </w:t>
      </w:r>
    </w:p>
    <w:p w14:paraId="5CB051F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466472" w14:textId="042C8C8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electrosonda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Radiosonda que mesura les variacions del potencial elèctric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lliure. </w:t>
      </w:r>
    </w:p>
    <w:p w14:paraId="6E886E2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F7FC2F" w14:textId="69142B04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element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Qualsevol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variable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fenomen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meteorològic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defineix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del temps atmosfèric en un moment donat i lloc concret.</w:t>
      </w:r>
    </w:p>
    <w:p w14:paraId="7E925B5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C6B7ED" w14:textId="69DD9F2E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elevació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Distància vertical des del mar fins a un objecte o nivell situat per sobre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aquest. </w:t>
      </w:r>
    </w:p>
    <w:p w14:paraId="158AED2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DB95DF2" w14:textId="4A918E8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elf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Anell lluminós de forma toroidal que assoleix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centenars de kilòmetres de diàmetre, que 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expandeix verticalment sobre determinades tempestes a gran velocitat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alta atmosfera, per sobre dels 100 km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alt</w:t>
      </w:r>
      <w:r w:rsidR="00443BF0">
        <w:rPr>
          <w:rFonts w:ascii="Times New Roman" w:hAnsi="Times New Roman" w:cs="Times New Roman"/>
          <w:sz w:val="24"/>
          <w:szCs w:val="24"/>
          <w:shd w:val="clear" w:color="auto" w:fill="FFFFFF"/>
        </w:rPr>
        <w:t>itud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, i té una durada de fraccions de segon.</w:t>
      </w:r>
    </w:p>
    <w:p w14:paraId="1B55BFC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3AB8F09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estació meteorològica automàtica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3415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c. nom.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formada per diversos sensors que mesuren de forma contínua algunes variables atmosfèriques i les transmeten als serveis o centres meteorològics.</w:t>
      </w:r>
    </w:p>
    <w:p w14:paraId="279B2044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319BEF" w14:textId="77777777" w:rsidR="00135DB6" w:rsidRPr="00E3415C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3415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Sigla: EMA</w:t>
      </w:r>
    </w:p>
    <w:p w14:paraId="5B37E163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9CE6A56" w14:textId="61F75640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EMA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43BF0" w:rsidRPr="00443BF0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Sigla d</w:t>
      </w:r>
      <w:r w:rsidR="004867F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e </w:t>
      </w:r>
      <w:r w:rsidR="00443BF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</w:t>
      </w:r>
      <w:r w:rsidRPr="00E3415C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stació meteorològica automàtica</w:t>
      </w:r>
      <w:r w:rsidRPr="00E3415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ED210C6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BDA6A3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emagrama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Diagrama energètic amb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les coordenades temperatura i logaritme de la pressió. </w:t>
      </w:r>
    </w:p>
    <w:p w14:paraId="3529F4E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3637AC" w14:textId="0A22BEDC" w:rsidR="00135DB6" w:rsidRPr="005D01AA" w:rsidRDefault="00135DB6" w:rsidP="004867F2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embat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Mallorca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3BE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brisa marina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assoleix certa intensitat, principalment els migdies dels mesos més càlids.</w:t>
      </w:r>
    </w:p>
    <w:p w14:paraId="1902AD2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B9B21F" w14:textId="5C3C6AB3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embut de la tropopausa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Deformació en forma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embut que experimenta la tropopausa per sobre de depressions molt int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enses.</w:t>
      </w:r>
    </w:p>
    <w:p w14:paraId="6CF319E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35165F" w14:textId="0B46EEC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emissari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Núvol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que precedeix un sistema nuvolós viatger; principalment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cirrus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0A80C8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F69FD1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emitància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Radiació que emet un cos per u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nitat de temps i de superfície.</w:t>
      </w:r>
    </w:p>
    <w:p w14:paraId="355DF4E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89B621" w14:textId="3669B6C1" w:rsidR="00135DB6" w:rsidRPr="005D01AA" w:rsidRDefault="00135DB6" w:rsidP="009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NÚVOLS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enclusa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="00934048" w:rsidRPr="00934048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Incus</w:t>
      </w:r>
      <w:r w:rsidR="0093404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71CF4D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CE9C8A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B1B3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enfosquir-se </w:t>
      </w:r>
      <w:r w:rsidRPr="006B1B3E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v.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intr. pron.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cel tornar-se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fosc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es cobreix de núvols densos que redueixen de for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 important la radiació solar.</w:t>
      </w:r>
    </w:p>
    <w:p w14:paraId="5FC4764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F97A8D" w14:textId="2F404BA9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engelament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Formació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capa de gel sobre objectes exposats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impacte de gotes o gotetes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líquida o 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 subfusió que formen un núvol.</w:t>
      </w:r>
    </w:p>
    <w:p w14:paraId="13DF2C0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A88984" w14:textId="5F8E95E0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les aeronaus provoca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acumulació de gel en diferents parts, fet que pot modificar la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seva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sustentació o provocar el mal funcionament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alguns dels aparells a bord i esdevenir perillós. </w:t>
      </w:r>
    </w:p>
    <w:p w14:paraId="23B074A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78137E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ennuvolat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la pràctica, és costum anomenar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ennuvolat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aquell estat del cel en el qual la nuvolos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itat total és de 3 a 7 dècimes.</w:t>
      </w:r>
    </w:p>
    <w:p w14:paraId="7090A70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64CB1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dia ennuvolat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4DCF8AC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75310EA" w14:textId="6AEC50C7" w:rsidR="004F20F9" w:rsidRPr="005D01AA" w:rsidRDefault="00135DB6" w:rsidP="004F20F9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MODELITZACIÓ/PRONÒSTIC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ensemble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F20F9" w:rsidRPr="004F20F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Predicció per conjunts</w:t>
      </w:r>
      <w:r w:rsidR="004F20F9" w:rsidRPr="004F20F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751286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87F1ED" w14:textId="58A79F09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ENSO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EF240E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atró climàtic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 Niño - oscil·lació del sud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D58EA4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1FEC06" w14:textId="763EF44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tracta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sigla que prové del terme anglès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El Niño-Southern Oscillation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parla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cicle ENSO de fase 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egativa quan apareix el patró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 Niño, i positiva amb el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patró de La Niña.</w:t>
      </w:r>
    </w:p>
    <w:p w14:paraId="2EAE7A4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968076" w14:textId="663EB08B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entropia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Relació entre la quantitat de calor que entra o surt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cos i la temperatu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 a la qual té lloc el procés.</w:t>
      </w:r>
    </w:p>
    <w:p w14:paraId="06CB1A5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BD5B2F" w14:textId="48EF519A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les variacions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entropia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són proporcionals a les del logaritme de la seva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temperatura potencial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35FF80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BB4292" w14:textId="1010929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envelliment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Canvi dels valors de les variables meteorològiques dins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per efecte de radiació, turbulència, contacte amb el terreny o la mar, etc.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61F5919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4DF0A53" w14:textId="6452318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eòlic | eòlica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acció del vent, en particular als efectes de la seva acció continuada (p. ex., erosió eòlica). </w:t>
      </w:r>
    </w:p>
    <w:p w14:paraId="1B9BDC0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54FC7E" w14:textId="7C65CFCB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equació de Poisson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Equació que lliga la temperatura i la pressió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 una transformació adiabàtica:</w:t>
      </w:r>
    </w:p>
    <w:p w14:paraId="5E5E4363" w14:textId="77777777" w:rsidR="00443BF0" w:rsidRDefault="00443BF0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D51B723" w14:textId="48A8AD1B" w:rsidR="00443BF0" w:rsidRDefault="00443BF0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43BF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(T1/T2)=(p1/p2)</w:t>
      </w:r>
      <w:r w:rsidRPr="00443BF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0,288</w:t>
      </w:r>
    </w:p>
    <w:p w14:paraId="6867429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C728C5F" w14:textId="7EFA735C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MODELITZACIÓ/PRONÒSTIC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EPS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 de</w:t>
      </w:r>
      <w:r w:rsidR="009354E5" w:rsidRPr="009354E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9354E5"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</w:t>
      </w:r>
      <w:r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redicció</w:t>
      </w:r>
      <w:r w:rsidRPr="009354E5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 per </w:t>
      </w:r>
      <w:r w:rsidRPr="009354E5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conjunts</w:t>
      </w:r>
      <w:r w:rsidRPr="009354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17FF97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924C16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equació personal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Diferència sistemàtica que hi ha entre els valors mesurats per un observador i els valors més probables de les magnituds mesurades. </w:t>
      </w:r>
    </w:p>
    <w:p w14:paraId="287D932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830A9E" w14:textId="0DD79EE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equador tèrmic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passa pel mig de la faixa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alta temperatura que existeix prop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equador geogràfic. </w:t>
      </w:r>
    </w:p>
    <w:p w14:paraId="623B4C3A" w14:textId="0D360D79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seva posició varia amb les estacions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any. </w:t>
      </w:r>
    </w:p>
    <w:p w14:paraId="17E83E97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3B5E173" w14:textId="06818143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equilibri adiabàtic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Equilibri que es produeix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la qual hi ha un gradient adiabàtic provocat únicament per la turbulència atmosfèrica.</w:t>
      </w:r>
    </w:p>
    <w:p w14:paraId="3396D44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5A063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equilibri condicional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Situació en la qual el gradient tèrmic vertical té un valor entre el gradient adiabàtic sec i el saturat. </w:t>
      </w:r>
    </w:p>
    <w:p w14:paraId="64ADAA85" w14:textId="297B2746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aquesta situació,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sec és estable, i el saturat, inestable, de manera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estabilitat depèn del grau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humitat.</w:t>
      </w:r>
    </w:p>
    <w:p w14:paraId="7573AD2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1C655CE" w14:textId="1E1E7975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37C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equilibri convectiu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Situació en la qual una partícula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moviment vertical té sempre la mateixa densitat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ambient. </w:t>
      </w:r>
    </w:p>
    <w:p w14:paraId="60D6B94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8F5D05" w14:textId="615F5A41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Correspon al cas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gradient adiabàtic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(sec o saturat, segons sia la humitat de la partícula). </w:t>
      </w:r>
    </w:p>
    <w:p w14:paraId="6BBA6AC9" w14:textId="77777777" w:rsidR="00237CFF" w:rsidRDefault="00237CFF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A8B419" w14:textId="58B3D475" w:rsidR="00237CFF" w:rsidRDefault="00237CFF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37C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equilibri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37C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indiferent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Pr="00885180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Equilibri convectiu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DA70CA0" w14:textId="77777777" w:rsidR="00237CFF" w:rsidRDefault="00237CFF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1CC894D4" w14:textId="7392CAAE" w:rsidR="00237CFF" w:rsidRDefault="00237CFF" w:rsidP="00237CFF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37C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equilibri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neutre</w:t>
      </w:r>
      <w:r w:rsidRPr="00237C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Pr="00885180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Equilibri convectiu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7B65B4C" w14:textId="77777777" w:rsidR="00237CFF" w:rsidRPr="00237CFF" w:rsidRDefault="00237CFF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F05C70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6170371" w14:textId="455597E6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equilibri geostròfic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Equilibri que es produeix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quan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força deguda a la variació de la pressió atmosfèrica horitzontal és contrarestada per la força de Coriolis, suposant que aquestes forces són les úniques que actuen sobre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3BEBB5DB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CAC680D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resultat és el </w:t>
      </w:r>
      <w:r w:rsidRPr="0018423D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vent geostròfic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D209E3A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62F94D" w14:textId="15E031A6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equilibri hidroestàtic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Balanç entre la força gravitatòria (descendent) i la força deguda al gradient vertical de pressió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(ascendent), que evita que els gasos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col·lapsin pel seu propi pes 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obre la superfície de la Terra.</w:t>
      </w:r>
    </w:p>
    <w:p w14:paraId="3B02DDD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8050C91" w14:textId="4E5A8D5C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equinocci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ualsevol dels dos dies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 en </w:t>
      </w:r>
      <w:r w:rsid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quals són iguals les durades del dia i de la nit en tots els llocs de 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Terra.</w:t>
      </w:r>
    </w:p>
    <w:p w14:paraId="74C00ED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06F540" w14:textId="6ACC103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Hi ha un equinocci de primavera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hemisferi nord i de tardor al sud (cap al 21 de març) i un de tardor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hemisferi nord 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primavera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sud (cap al 22 de setembre).</w:t>
      </w:r>
    </w:p>
    <w:p w14:paraId="30FB5E4F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65DD02C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equisaturada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Línia que uneix en un diagrama termodinàmic els estats que tenen u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 mateixa proporció de mescla.</w:t>
      </w:r>
    </w:p>
    <w:p w14:paraId="4807E8C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7AB884" w14:textId="26DCA2E2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era glacial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A32DE8" w:rsidRPr="00A32DE8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>Glaciació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AEF428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D88BA4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erg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Unitat absoluta de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treball en el sistema C. G. S.</w:t>
      </w:r>
    </w:p>
    <w:p w14:paraId="1971CE7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E09CA46" w14:textId="297A8742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el treball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dina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el trajecte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 centímetre.</w:t>
      </w:r>
    </w:p>
    <w:p w14:paraId="18A1B79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0E2096" w14:textId="0EFA928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error de zero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nom.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Error </w:t>
      </w:r>
      <w:r w:rsid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les lectures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instrument per efecte de la defectuosa situació del zero de la seva escala.</w:t>
      </w:r>
    </w:p>
    <w:p w14:paraId="2C04DB7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163DD7C" w14:textId="49EB5FD5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absoluta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de temperatura</w:t>
      </w:r>
      <w:r w:rsid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301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</w:t>
      </w:r>
      <w:r w:rsid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K) que parteix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valor teòric conegut com a zero absolut, que ind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ica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absència total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energia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per tant,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ag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itació tèrmica de les molècules.</w:t>
      </w:r>
    </w:p>
    <w:p w14:paraId="7F34D0E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3F65F2" w14:textId="15BBF476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aquesta escala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assigna el punt triple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pura a una temperatura de 273,16 K (equivalent a 0,01 °C) i, per tant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el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zero absolut 0 K equival a –273,15 °C. La variació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k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elvin equival a 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variació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grau centígrad.</w:t>
      </w:r>
    </w:p>
    <w:p w14:paraId="2336AC96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87CEC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escala Kelvin</w:t>
      </w:r>
    </w:p>
    <w:p w14:paraId="0C13C14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EA30E8" w14:textId="571B7301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Celsius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de temperatura </w:t>
      </w:r>
      <w:r w:rsidRPr="00C301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</w:t>
      </w:r>
      <w:r w:rsidR="00C30193"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°C) definida en funció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absoluta segons la relació</w:t>
      </w:r>
      <w:r w:rsidRPr="00C3019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t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(°C) = </w:t>
      </w:r>
      <w:r w:rsidRPr="00C3019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T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(K) –273,15.</w:t>
      </w:r>
    </w:p>
    <w:p w14:paraId="6F632100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659975" w14:textId="77777777" w:rsidR="009354E5" w:rsidRDefault="00135DB6" w:rsidP="009354E5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escala centígrada</w:t>
      </w:r>
    </w:p>
    <w:p w14:paraId="42281CF5" w14:textId="44E53325" w:rsidR="009354E5" w:rsidRDefault="009354E5" w:rsidP="009354E5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011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Símbol: °C</w:t>
      </w:r>
    </w:p>
    <w:p w14:paraId="1D7BA29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19F71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centígrada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0544EB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Escala Celsius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1E280A17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117CFB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de Beaufort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numèric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que estima la força del vent.</w:t>
      </w:r>
    </w:p>
    <w:p w14:paraId="0987DA7A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D522A2" w14:textId="37BDA8E8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Estableix 13 graus, en què el 0 és la calma i el 12 és el temporal huracanat. Aquesta escala associa la intensitat del vent a partir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sobre la superfície terrestre i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marítima.</w:t>
      </w:r>
    </w:p>
    <w:p w14:paraId="7A9E7B8D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CF6B886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Douglas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numèrica que classifica els diferents estats del mar, entre 0 i 9. </w:t>
      </w:r>
    </w:p>
    <w:p w14:paraId="1011C087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413B856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de Linke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de tonalitats que estima la blavor del cel. </w:t>
      </w:r>
    </w:p>
    <w:p w14:paraId="5393850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D63F3FA" w14:textId="2D444AA0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Fahrenheit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de temperatura </w:t>
      </w:r>
      <w:r w:rsidRPr="00C301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</w:t>
      </w:r>
      <w:r w:rsidR="00C30193"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° F) definida en funció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absoluta </w:t>
      </w:r>
      <w:r w:rsidRPr="00C301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</w:t>
      </w:r>
      <w:r w:rsidR="00C30193"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K) segons la relació </w:t>
      </w:r>
      <w:r w:rsidRPr="00C3019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t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(°F) = 1,8 · [</w:t>
      </w:r>
      <w:r w:rsidRPr="00C3019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T</w:t>
      </w:r>
      <w:r w:rsidRP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K)</w:t>
      </w:r>
      <w:r w:rsidRPr="005D01AA">
        <w:rPr>
          <w:color w:val="4D5156"/>
          <w:sz w:val="21"/>
          <w:szCs w:val="21"/>
          <w:shd w:val="clear" w:color="auto" w:fill="FFFFFF"/>
        </w:rPr>
        <w:t xml:space="preserve"> –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273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32. </w:t>
      </w:r>
    </w:p>
    <w:p w14:paraId="5E9396C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F0B819E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Kelvin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A0507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Escala absoluta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7786EE0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427778" w14:textId="77850040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de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Fujita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numèrica que quantifica la força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tornado segons els danys que ocasiona al seu pas tant en les infraestructures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arbrat i la vegetació.</w:t>
      </w:r>
    </w:p>
    <w:p w14:paraId="0AEE063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725595" w14:textId="17332451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millorada (escala de Fujita millorada) estableix sis graus (d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EF0 a EF5)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54A25E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9CAA32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Saffir-Simpson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numèrica que permet classificar la intensitat dels ciclons tropicals en cinc categories, segons la intensitat dels vents que provoca i la pressió atmosfèrica en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superfície al centre del cicló.</w:t>
      </w:r>
    </w:p>
    <w:p w14:paraId="7D39F82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F1247E" w14:textId="3836E1C4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sinòptica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que engloba aquells fenòmens i elements meteorològics amb unes dimensions espacials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entre pocs centenars de metres a pocs milers de kilòmetres, i una durada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entre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pocs dies a diverses setmanes.</w:t>
      </w:r>
    </w:p>
    <w:p w14:paraId="4511BE3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4BBA9B6" w14:textId="41C1902E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telegràfica del vent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Modificació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escala de Beaufort, reduïda a 10 graus i acomodada a un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codi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10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xifres.</w:t>
      </w:r>
    </w:p>
    <w:p w14:paraId="3E6A818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F742A1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 obsoleta]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 tercentesimal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termomètrica en la qual la temperatura ve expressada afegint 273° a la temperatura centí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rada.</w:t>
      </w:r>
    </w:p>
    <w:p w14:paraId="26C3CB4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059D30F" w14:textId="57DA683F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els problemes meteorològics, és pràcticament igual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abs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oluta.</w:t>
      </w:r>
    </w:p>
    <w:p w14:paraId="5102BABE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C2F21F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emperatura absoluta</w:t>
      </w:r>
    </w:p>
    <w:p w14:paraId="01CF8D1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2639E1E" w14:textId="15193D5F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escalar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Qualitat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magnitud en la qual no intervé el concepte de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direcció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2B5AFA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217B54" w14:textId="2A5227F2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escalfament dinàmic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Augment de temperatura produït per la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compressió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gas.</w:t>
      </w:r>
    </w:p>
    <w:p w14:paraId="22852C8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0AA0F8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13FD6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adiabàtic | adiabàtica</w:t>
      </w:r>
    </w:p>
    <w:p w14:paraId="34CE271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3BE1410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escampar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v.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intr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Aclarir-se els núvols, el temps plujós,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temperatura carregada, etc.</w:t>
      </w:r>
    </w:p>
    <w:p w14:paraId="20D8235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CFB757" w14:textId="0F8F183E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escenari climàtic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Possible estat futur del clima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regió de la Terra, com a resultat de les simulacions numèriques suposant uns valors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emissions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dels gasos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efecte hivernacle.</w:t>
      </w:r>
    </w:p>
    <w:p w14:paraId="21B9411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B023FC8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 estudis de canvi climàtic plantegen diferents projeccions climàtiques elaborades a partir de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diferents escenaris climàtics.</w:t>
      </w:r>
    </w:p>
    <w:p w14:paraId="0055B93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B05457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escintilòmetre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Aparell per a determinar el grau de llampurneig de les estrelles.</w:t>
      </w:r>
    </w:p>
    <w:p w14:paraId="4EA07F1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39B7AD" w14:textId="212859AD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escissió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Divisió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corrent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nucli de variació baromètrica.</w:t>
      </w:r>
    </w:p>
    <w:p w14:paraId="07486BE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5F25F4" w14:textId="5A6453B2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esclafit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Cop de vent sobtat i intens produït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arribada a la superfície del terreny del corrent descendent que es forma dins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núvol de tempesta. </w:t>
      </w:r>
    </w:p>
    <w:p w14:paraId="5D3FB03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5939FA" w14:textId="342694EB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aquesta mass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descendeix del núvol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manera violenta, un cop arriba al nivell del terra, origina aquest vent sobtat en expandir-se lateralment al voltant de la zona on descendeix. Es parla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esclafit humit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va acompanyat de precipitació 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esclafit sec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no hi ha precipitació.</w:t>
      </w:r>
    </w:p>
    <w:p w14:paraId="4D1212E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96CBF2D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esclafit humit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Vegeu </w:t>
      </w:r>
      <w:r w:rsidRPr="0041738B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esclafit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</w:p>
    <w:p w14:paraId="6BEEFA3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4A01D3CA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esclafit sec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Vegeu </w:t>
      </w:r>
      <w:r w:rsidRPr="0041738B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esclafit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</w:p>
    <w:p w14:paraId="4326D50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43C870C6" w14:textId="4D047131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escolament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C34CB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746B36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Percolació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B9B2AF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ACCAADD" w14:textId="2061159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escombrada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aire polar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Irrupció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polar en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tropical, que produeix una interrupció del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front polar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Les escombrades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polar penetren molt cap al sud, fins a confondre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 amb els vents alisis. | 2.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Neu aixecada pel vent empesa molt poc per sobre el terreny, sense que la visibilitat vertical en sigui sensiblement minvada. El moviment es fa gairebé en línia recta.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8C3A571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4AED2FE" w14:textId="18390973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espècie de núvol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Cadascuna de les quinze subdivisions dels gèneres de núvols, definides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Organització Meteorològica Mundial. </w:t>
      </w:r>
    </w:p>
    <w:p w14:paraId="31E1262D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826643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Fan referència a determinades peculiaritat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 i característiques del núvol.</w:t>
      </w:r>
    </w:p>
    <w:p w14:paraId="1699F0F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ABEA27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spècie nuvolosa</w:t>
      </w:r>
    </w:p>
    <w:p w14:paraId="6E6B0ABD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B87E342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espècie nuvolosa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f. </w:t>
      </w:r>
      <w:r w:rsidRPr="00746B36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Espècie de núvol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7261259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9AC317" w14:textId="40F3EFB9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espectre del Brocken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Ombra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objecte 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persona projectada en la boira.</w:t>
      </w:r>
    </w:p>
    <w:p w14:paraId="3E3B0C4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A526E68" w14:textId="780A2775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La difusió dels contorns i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augment de la mida de la imatge a causa de la distància produeixen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il·lusió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 es tracta de la presència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personatge gegantí. Freqüentment apareix a la part superior de la silueta que forma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espectre de Brocken una aurè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lluminosa.</w:t>
      </w:r>
    </w:p>
    <w:p w14:paraId="4762869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D21D9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lòria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CC6997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FAB2D0" w14:textId="56AE676E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espectre solar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Conjunt de longituds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ona de la radiació solar compreses entre 0,15 i 4 µm. </w:t>
      </w:r>
    </w:p>
    <w:p w14:paraId="51AAB924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D8D8348" w14:textId="162B4A39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espectrofotòmetre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format per un espectròmetre i un fotòmetre,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utilitza per a mesurar la concentració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ozó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58F21588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A30DAF8" w14:textId="30EE4B16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espessor baromètrica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Diferència entre les altures geomètriques i geopotencials de dues superfícies isobàriques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1F4D50C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41FF532" w14:textId="384DBF1C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espessor d</w:t>
      </w:r>
      <w:r w:rsidR="00C3019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el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núvol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Distància vertical entre la base i el cim del núvol. </w:t>
      </w:r>
    </w:p>
    <w:p w14:paraId="090E6D63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98729F0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espessor geopotencial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Espessor baromètrica expressada en unitats de geopotencial. </w:t>
      </w:r>
    </w:p>
    <w:p w14:paraId="21608DCB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02C61AB" w14:textId="1E61A098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espessor òptica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Valor de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emet o absorbeix radiació i és continguda en una columna vertical de secció unitat entre dos nivel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ls determinats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11AB8416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F704D9" w14:textId="3360AA2F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espiral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Ekman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espiral que resulta del diagrama polar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extrem del vector vent per a altures diferents.</w:t>
      </w:r>
    </w:p>
    <w:p w14:paraId="4E81F643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AD144E0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esquelet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Nom genèric de les formes complicades dels cristalls de neu, disposats en estrelles de si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 puntes fortament ramificades.</w:t>
      </w:r>
    </w:p>
    <w:p w14:paraId="794C2BB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A365D34" w14:textId="6E44C0B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Sembla que per a llur producció és necessari un alt grau de sobresaturació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relativament al glaç. Quan aquest grau de sobresaturació és petit, la sublimació és un procés més lent i els cristalls de la neu presenten formes més senzilles, de prismes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hexagonals (plaques o agulles).</w:t>
      </w:r>
    </w:p>
    <w:p w14:paraId="12A27D9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B9D543" w14:textId="0A9F751B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estabilitat </w:t>
      </w:r>
      <w:r w:rsidR="00C3019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atmosfèrica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Condició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equilibri que no és alterada per petits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desplaçaments o pertorbacions.</w:t>
      </w:r>
    </w:p>
    <w:p w14:paraId="3A375464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AD4D47" w14:textId="497A2981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un estat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què les parcel·les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forçades a separar-se del seu nivell retornen al nivell de partida.</w:t>
      </w:r>
    </w:p>
    <w:p w14:paraId="2998DBA4" w14:textId="77777777" w:rsidR="00C34CBE" w:rsidRDefault="00C34CB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E7A8B89" w14:textId="236C27AE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019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Sin. compl.: estabilitat </w:t>
      </w:r>
    </w:p>
    <w:p w14:paraId="6A774A7E" w14:textId="77777777" w:rsidR="00C34CBE" w:rsidRPr="00C30193" w:rsidRDefault="00C34CBE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47F297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V. t.: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i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nestabilitat</w:t>
      </w:r>
    </w:p>
    <w:p w14:paraId="3932734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5F7E591E" w14:textId="160A1380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estabilitat absoluta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Condició en la qual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es troba en equilibri estable, qualsevol que sia el seu estat higromètric, per ésser el gradient tèrmic vertical observat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inferior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adiabàtic saturat.</w:t>
      </w:r>
    </w:p>
    <w:p w14:paraId="0D2DAF50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AB5A9E" w14:textId="5A8CDA32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C3019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301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estabilitat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3019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Estabilitat</w:t>
      </w:r>
      <w:r w:rsidR="00C30193" w:rsidRPr="00C3019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 xml:space="preserve"> atmosfèrica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4C02EF9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D6DC8D" w14:textId="402390DA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estabilitat indiferent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Estat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el qual una bombolla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obligada a separar-se del seu ni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vell, resta en la nova posició.</w:t>
      </w:r>
    </w:p>
    <w:p w14:paraId="1CD7DBC0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15F04B" w14:textId="48B312AE" w:rsidR="00135DB6" w:rsidRPr="005D01AA" w:rsidRDefault="00135DB6" w:rsidP="00C30193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INSTRUMENTACIÓ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C3019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estació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30193" w:rsidRPr="00C3019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Estació meteorològica</w:t>
      </w:r>
      <w:r w:rsidR="00C30193" w:rsidRPr="00C301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C3019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0BB05A0C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77B27F3" w14:textId="08FAB2BB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C3019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estació meteorològica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Conjunt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instal·lacions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instruments meteorològics utilitzat per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observació meteorològica. </w:t>
      </w:r>
    </w:p>
    <w:p w14:paraId="3475FEA6" w14:textId="77777777" w:rsidR="00C30193" w:rsidRDefault="00C30193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C6DA86" w14:textId="5B16B630" w:rsidR="00C30193" w:rsidRDefault="00C30193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compl: estació</w:t>
      </w:r>
    </w:p>
    <w:p w14:paraId="0F9DA953" w14:textId="77777777" w:rsidR="00C34CBE" w:rsidRDefault="00C34CBE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B51255" w14:textId="2E758EA0" w:rsidR="00135DB6" w:rsidRPr="00C30193" w:rsidRDefault="00C30193" w:rsidP="00C30193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observatori</w:t>
      </w:r>
    </w:p>
    <w:p w14:paraId="228D0A04" w14:textId="77777777" w:rsidR="00135DB6" w:rsidRPr="005D01AA" w:rsidRDefault="00135DB6" w:rsidP="00135D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C60BB4" w14:textId="77777777" w:rsidR="00135DB6" w:rsidRPr="005D01AA" w:rsidRDefault="00135DB6" w:rsidP="00135DB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3BBC079" w14:textId="748685D9" w:rsidR="00135DB6" w:rsidRDefault="00135DB6" w:rsidP="00135DB6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estació agrometeorològica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f. </w:t>
      </w:r>
      <w:r w:rsidR="00C30193" w:rsidRPr="00C301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Estació meteorològica amb instrumentació especialitzada per a la mesura de variables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’</w:t>
      </w:r>
      <w:r w:rsidR="00C30193" w:rsidRPr="00C301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interès agrícola.</w:t>
      </w:r>
    </w:p>
    <w:p w14:paraId="74D3B1C1" w14:textId="77777777" w:rsidR="00135DB6" w:rsidRPr="005D01AA" w:rsidRDefault="00135DB6" w:rsidP="00135D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57241C" w14:textId="4EC66BDA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estació de pluges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f.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Període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entre algunes setmanes a uns mesos de durada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caracteritzat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 pluges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continuades, quan aquest període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esdevé cada any a la mateixa època.</w:t>
      </w:r>
    </w:p>
    <w:p w14:paraId="42112EB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394B7E" w14:textId="184BA7A9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alternança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aquesta estació amb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estació seca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típica dels climes tropicals.</w:t>
      </w:r>
    </w:p>
    <w:p w14:paraId="3911D8AC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B2054A" w14:textId="4B1A1BF6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301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estació seca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f.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Període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entre algunes setmanes a uns mesos de durada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caracteritzat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per </w:t>
      </w:r>
      <w:r w:rsidR="00C301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absència de precipitacions permanent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quan aquest període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esdevé cada any a la mateixa època.</w:t>
      </w:r>
    </w:p>
    <w:p w14:paraId="5481DAA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AEDCD1" w14:textId="69AEB1BE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alternança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aquesta estació amb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estació de pluges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típica dels climes tropicals.</w:t>
      </w:r>
    </w:p>
    <w:p w14:paraId="1359F9B9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CDDFBB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0D0B9B" w14:textId="4D39956B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estacions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any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f. </w:t>
      </w:r>
      <w:r w:rsidR="00274E16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pl.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 les zones de climes temperats són quatre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primavera, estiu, tardor i hivern, que comencen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hemisferi nord respectivament els dies 21 de març, 21 de juny, 23 de 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embre i 21 de desembre.</w:t>
      </w:r>
    </w:p>
    <w:p w14:paraId="3583311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0036C0" w14:textId="7D77DFB3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meteorologia és costum, als efectes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estadística, atribuir a cada estació tres mesos sencers; de manera que la primavera comprèn març, abril i maig;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estiu, juny, juliol i agost; la tardor, setembre, octubre i novembre,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hivern, desembre, gener i febrer.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hemisferi austral les estacions són les contraposades, és a dir, el 21 de març comença la tardor, el 21 de juny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hivern, i així successivament.</w:t>
      </w:r>
    </w:p>
    <w:p w14:paraId="744117F9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419C74" w14:textId="2AEB60A4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estat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del cel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1.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Fracció de cel tapada pels núvols, estimada en dècimes del cel visible des del lloc (0 = ras, 10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cobert totalment de núvols). | 2.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Atl</w:t>
      </w:r>
      <w:ins w:id="8" w:author="Gemma Sastre Sancho" w:date="2024-02-02T13:04:00Z">
        <w:r w:rsidR="002F3061">
          <w:rPr>
            <w:rFonts w:ascii="Times New Roman" w:eastAsia="Times New Roman" w:hAnsi="Times New Roman" w:cs="Times New Roman"/>
            <w:i/>
            <w:iCs/>
            <w:sz w:val="24"/>
            <w:szCs w:val="24"/>
            <w:shd w:val="clear" w:color="auto" w:fill="FFFFFF"/>
          </w:rPr>
          <w:t>e</w:t>
        </w:r>
      </w:ins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s internacional dels núvols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anomena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estat del cel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combinació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espècies de núvols visibles, en relació amb els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sistemes nuvolosos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01BBE5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36121C2" w14:textId="77777777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n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uvolositat</w:t>
      </w:r>
    </w:p>
    <w:p w14:paraId="7059131F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3F9203" w14:textId="1E5E15E0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estat de la mar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Classe i dimensions de les onades, segons una escala convinguda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Orga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nització Meteorològica Mundial.</w:t>
      </w:r>
    </w:p>
    <w:p w14:paraId="35D1396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942D17" w14:textId="2FA30D1B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 nostres mariners donen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de la mar noms poc uniformes. Els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acosten més, en general, a les designacions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de Douglas són: 0 mar calma, 1 mar plana, 2 mar arrissada o mar bonança, 3 marutxell, 4 marejada, 5 maror o mar grossa, 6 mar brava, 7 mar de capa, 8 i 9 mar desfeta. Sobre els noms que donen els pescadors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de la mar, es pot consultar el V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ocabulari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de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pesca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E. Roig i J. Amades (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Butlletí de Dialectologia Catalana,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gener-desembre 1926). </w:t>
      </w:r>
    </w:p>
    <w:p w14:paraId="6D928AD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9E46E5C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estat del temps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Conjunt de circumstàncies que caracteritzen la situació atmosfèrica en un moment i en un lloc determinats. </w:t>
      </w:r>
    </w:p>
    <w:p w14:paraId="3B6A91C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66FDF3" w14:textId="7546B0A3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els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meteos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internacionals figuren com a dades importants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estat del temps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actual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 el del </w:t>
      </w:r>
      <w:r w:rsidRPr="005D01AA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passat</w:t>
      </w:r>
      <w:r w:rsidRPr="005D01A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(de les darreres hores). En particular, són tinguts en compte per a definir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estat del temps, el vent i els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hidrometeors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428FC6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3683DA2" w14:textId="7435B61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estat del terreny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. nom. m.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Dada que figura en molts butlletins meteorològics i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especifica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acord amb un codi internacional. </w:t>
      </w:r>
    </w:p>
    <w:p w14:paraId="0111598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A361D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 obsoleta]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estat higromètric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Nom antiquat de la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humitat relativa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3ED1C8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A6BEE1F" w14:textId="475DEE3C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</w:t>
      </w:r>
      <w:r w:rsidR="00AA0519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</w:t>
      </w:r>
      <w:r w:rsidR="00AA0519"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obsoleta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estatoscopi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Microbarògraf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té com a òrgan sensible una bateria de càpsules de Vidi sense buidar,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interior de les quals està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comunicació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espai exterior, que és una caixa tancada, </w:t>
      </w:r>
      <w:r w:rsidRPr="00AA051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AA051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 pot posar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cada vegada que la ploma inscriptora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arriba a un dels extrems de la gràfica. </w:t>
      </w:r>
    </w:p>
    <w:p w14:paraId="199B0EA7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8DEC04" w14:textId="23269B61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estegrama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Corba de la temperatura del termòmetre humit, en el tefi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sondatge atmosfèric. | 2.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Diagrama en el qual es representa la variació de la temperatura pseudopotencial del termòmetre humit en fu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nció de la pressió atmosfèrica.</w:t>
      </w:r>
    </w:p>
    <w:p w14:paraId="1BA43D0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C52A6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estel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520EE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Grua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4F87F7E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C3FE8F3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estel </w:t>
      </w:r>
      <w:r w:rsidRPr="004867F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f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allidor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 nom. 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eteor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AD8ACD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6C540F" w14:textId="454DDCA3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80109" w:rsidRPr="00C801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deixant</w:t>
      </w:r>
      <w:r w:rsidRPr="00C801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de condensació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nom. </w:t>
      </w:r>
      <w:r w:rsidR="00C8010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r w:rsidRPr="004867F2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Contrail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7E178A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DE50CC" w14:textId="5D153378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80109" w:rsidRPr="00C801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deixant</w:t>
      </w:r>
      <w:r w:rsidRPr="00C801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de dissipació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nom. </w:t>
      </w:r>
      <w:r w:rsidR="00C8010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r w:rsidRPr="004867F2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  <w:shd w:val="clear" w:color="auto" w:fill="FFFFFF"/>
        </w:rPr>
        <w:t>Distrail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ECE697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FAFEAE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estepa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Gran planúria amb herba, però sense arbres, característica dels climes </w:t>
      </w:r>
      <w:r w:rsidRPr="005D01A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semiàrids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AD31AAD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B31D43" w14:textId="3EC9CAA3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estiu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Una de les estacions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any, que en meteorologia comprèn (a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hemisferi nord) els mesos de juny, juliol i agost. </w:t>
      </w:r>
    </w:p>
    <w:p w14:paraId="757678F1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0A9B14" w14:textId="7B67DEC2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estiuet de Sant Martí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 nom.</w:t>
      </w:r>
      <w:r w:rsidRPr="005D01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Període de bon temps temperat que, segons la dita popular,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esdevé cada any cap a la diada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Sant Martí (11 de novembre).</w:t>
      </w:r>
    </w:p>
    <w:p w14:paraId="7AEC2CE6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1835D34" w14:textId="6A64216D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Essent freqüents a Catalunya les variacions del temps durant la tardor, qualsevol tongada de bonança i de tebior propera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11 de novembre es pot prendre com a «estiuet de Sant Martí». </w:t>
      </w:r>
    </w:p>
    <w:p w14:paraId="379B723A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79E8D8" w14:textId="77777777" w:rsidR="00135DB6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estratus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úvol baix que constitueix un banc de núvols gris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amb la base i la part superior uniformes i llises.</w:t>
      </w:r>
    </w:p>
    <w:p w14:paraId="1CE69524" w14:textId="77777777" w:rsidR="00135DB6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F4446B" w14:textId="708985E4" w:rsidR="00135DB6" w:rsidRDefault="00135DB6" w:rsidP="00135DB6">
      <w:pPr>
        <w:ind w:right="147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Sin. compl.: estra</w:t>
      </w:r>
      <w:r w:rsidR="004867F2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A4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stratus</w:t>
      </w:r>
    </w:p>
    <w:p w14:paraId="7CD767E2" w14:textId="77777777" w:rsidR="00C34CBE" w:rsidRDefault="00C34CBE" w:rsidP="00135DB6">
      <w:pPr>
        <w:ind w:right="147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298A0B86" w14:textId="71A5CF1E" w:rsidR="004867F2" w:rsidRPr="004867F2" w:rsidRDefault="004867F2" w:rsidP="00135DB6">
      <w:pPr>
        <w:ind w:right="14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Símbol: St</w:t>
      </w:r>
    </w:p>
    <w:p w14:paraId="39F19B8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B96A22" w14:textId="293C614D" w:rsidR="00135DB6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estrat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2A48B7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Estratus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89CA9E8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D2EEF69" w14:textId="7E9A4984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estratificació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Distribució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alguna propietat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 gruixos o capes aproximadament horitzontals, de manera que la variació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aquella propietat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produeix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gairebé exclusivament en direcció vertical.</w:t>
      </w:r>
    </w:p>
    <w:p w14:paraId="3CA38FF2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9D61A0B" w14:textId="77777777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estratocúmulus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úvol baix amb la base llisa i de color gris, semblant a un estrat, i un cim una mica protuberant, com un cúmul poc desenvolupat. </w:t>
      </w:r>
    </w:p>
    <w:p w14:paraId="55B1FDBF" w14:textId="77777777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607BDA" w14:textId="77777777" w:rsidR="00135DB6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Sempre predomina la seva dimensió horitzontal en comparació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mb e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l seu gruix.</w:t>
      </w:r>
    </w:p>
    <w:p w14:paraId="187C3084" w14:textId="77777777" w:rsidR="00135DB6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5DF504" w14:textId="77777777" w:rsidR="00135DB6" w:rsidRDefault="00135DB6" w:rsidP="00135DB6">
      <w:pPr>
        <w:ind w:right="147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Sin. compl.: estratocúmul, </w:t>
      </w:r>
      <w:r w:rsidRPr="00D6592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stratocumulus</w:t>
      </w:r>
    </w:p>
    <w:p w14:paraId="37DB7577" w14:textId="77777777" w:rsidR="00C34CBE" w:rsidRDefault="00C34CBE" w:rsidP="00135DB6">
      <w:pPr>
        <w:ind w:right="147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54B567B1" w14:textId="465C1B66" w:rsidR="00AA0519" w:rsidRPr="00AA0519" w:rsidRDefault="00AA0519" w:rsidP="00135DB6">
      <w:pPr>
        <w:ind w:right="14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Símbol: Sc</w:t>
      </w:r>
    </w:p>
    <w:p w14:paraId="028D9C15" w14:textId="77777777" w:rsidR="00135DB6" w:rsidRPr="005D01AA" w:rsidRDefault="00135DB6" w:rsidP="00135DB6">
      <w:pP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A98E66" w14:textId="77777777" w:rsidR="00135DB6" w:rsidRDefault="00135DB6" w:rsidP="00135DB6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estratocúmul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D659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Estratocúmulus</w:t>
      </w:r>
      <w:r w:rsidRPr="005D01A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20243E92" w14:textId="77777777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812502" w14:textId="184C7985" w:rsidR="00135DB6" w:rsidRPr="005D01AA" w:rsidRDefault="00135DB6" w:rsidP="00135DB6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5D01A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estratopausa </w:t>
      </w:r>
      <w:r w:rsidRPr="005D01AA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5D01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Zona que separa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estratosfera de la mesosfera. </w:t>
      </w:r>
    </w:p>
    <w:p w14:paraId="5A757985" w14:textId="77777777" w:rsidR="00135DB6" w:rsidRPr="005D01AA" w:rsidRDefault="00135DB6" w:rsidP="00135D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5D8211" w14:textId="1354A75D" w:rsidR="00627AA2" w:rsidRPr="00627AA2" w:rsidRDefault="00CF076D" w:rsidP="00627AA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627AA2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7A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estratosfera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7AA2" w:rsidRPr="00627AA2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</w:rPr>
        <w:t>egió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</w:rPr>
        <w:t>atmosfera situada sobre la troposfera, de gradient tèrmic molt petit o nul, en la qual, per consegüent, és molt gran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</w:rPr>
        <w:t xml:space="preserve">estabilitat vertical, i no hi ha fenòmens de convecció. </w:t>
      </w:r>
    </w:p>
    <w:p w14:paraId="2F089CE0" w14:textId="77777777" w:rsidR="00627AA2" w:rsidRDefault="00627AA2" w:rsidP="00627AA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594CA" w14:textId="7AEB106B" w:rsidR="00CF076D" w:rsidRDefault="00627AA2" w:rsidP="00627AA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AA2">
        <w:rPr>
          <w:rFonts w:ascii="Times New Roman" w:eastAsia="Times New Roman" w:hAnsi="Times New Roman" w:cs="Times New Roman"/>
          <w:sz w:val="24"/>
          <w:szCs w:val="24"/>
        </w:rPr>
        <w:t>El límit inferior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27AA2">
        <w:rPr>
          <w:rFonts w:ascii="Times New Roman" w:eastAsia="Times New Roman" w:hAnsi="Times New Roman" w:cs="Times New Roman"/>
          <w:sz w:val="24"/>
          <w:szCs w:val="24"/>
        </w:rPr>
        <w:t>estratosfera és variable; ordinàriament, es troba entre els 10 i els 18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27AA2">
        <w:rPr>
          <w:rFonts w:ascii="Times New Roman" w:eastAsia="Times New Roman" w:hAnsi="Times New Roman" w:cs="Times New Roman"/>
          <w:sz w:val="24"/>
          <w:szCs w:val="24"/>
        </w:rPr>
        <w:t>altitud.</w:t>
      </w:r>
      <w:r w:rsidR="00CF076D"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67E51" w14:textId="77777777" w:rsidR="00627AA2" w:rsidRDefault="00627AA2" w:rsidP="00627AA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2BB5E" w14:textId="52950749" w:rsidR="00627AA2" w:rsidRPr="007667E3" w:rsidRDefault="00627AA2" w:rsidP="00627AA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capa advectiva</w:t>
      </w:r>
      <w:r w:rsidR="00C05055">
        <w:rPr>
          <w:rFonts w:ascii="Times New Roman" w:eastAsia="Times New Roman" w:hAnsi="Times New Roman" w:cs="Times New Roman"/>
          <w:sz w:val="24"/>
          <w:szCs w:val="24"/>
        </w:rPr>
        <w:t>, regió advectiva</w:t>
      </w:r>
    </w:p>
    <w:p w14:paraId="4539E41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151D3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stuf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Calor, pluja, etc., de gran intensitat i poca durada. </w:t>
      </w:r>
    </w:p>
    <w:p w14:paraId="3CDD0051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1F627" w14:textId="7645175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aplica principalment als grans ruixats sobtats (pluja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estuf, estuf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aigua).</w:t>
      </w:r>
    </w:p>
    <w:p w14:paraId="27B27DB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DB026" w14:textId="6A3675A2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vaporació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Transformació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o el glaç en vapor aquós (a la temperatura ambient, o per sota del punt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ebullició).</w:t>
      </w:r>
    </w:p>
    <w:p w14:paraId="27AB4D0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74B0D" w14:textId="6B12BCDB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vapotranspiració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Transferència de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</w:t>
      </w:r>
      <w:r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 del </w:t>
      </w:r>
      <w:r w:rsidR="00627AA2"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sòl</w:t>
      </w:r>
      <w:r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tant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evaporació directa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superficial com de la transpiració de plantes i animals. </w:t>
      </w:r>
    </w:p>
    <w:p w14:paraId="1FC72A6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3AFC7" w14:textId="4349FA62" w:rsidR="00CF076D" w:rsidRPr="002F0C47" w:rsidRDefault="00CF076D" w:rsidP="00CF076D">
      <w:pPr>
        <w:pStyle w:val="HTMLPreformatted"/>
        <w:spacing w:line="276" w:lineRule="auto"/>
        <w:ind w:right="14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METEOROLOGIA</w:t>
      </w:r>
      <w:r w:rsidRPr="00E9135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t>[entrada nova]</w:t>
      </w:r>
      <w:r w:rsidRPr="00E9135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evapotranspiració de referència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ca-ES"/>
        </w:rPr>
        <w:t>c</w:t>
      </w:r>
      <w:r w:rsidRPr="002A3A3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ca-ES"/>
        </w:rPr>
        <w:t>. nom. f.</w:t>
      </w:r>
      <w:r w:rsidRPr="002A3A30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  <w:lang w:val="ca-ES"/>
        </w:rPr>
        <w:t>Aigua evaporada i transpirada durant un període de temps per un sòl cobert d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  <w:lang w:val="ca-ES"/>
        </w:rPr>
        <w:t>una vegetació densa, baixa, homogènia, en plena activitat de desenvolupament, amb un subministrament òptim d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  <w:lang w:val="ca-ES"/>
        </w:rPr>
        <w:t>aigua, que cobreix completament el terreny i de notable extensió</w:t>
      </w:r>
      <w:r w:rsidRPr="002A3A30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266B3BC3" w14:textId="77777777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072D7" w14:textId="74B1557A" w:rsidR="00CF076D" w:rsidRPr="002A3A30" w:rsidRDefault="00CF076D" w:rsidP="00CF076D">
      <w:pPr>
        <w:pStyle w:val="HTMLPreformatted"/>
        <w:spacing w:line="276" w:lineRule="auto"/>
        <w:ind w:right="14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A3A3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METEOROLOGIA </w:t>
      </w:r>
      <w:r w:rsidRPr="002A3A30">
        <w:rPr>
          <w:rFonts w:ascii="Times New Roman" w:eastAsia="Times New Roman" w:hAnsi="Times New Roman" w:cs="Times New Roman"/>
          <w:smallCaps/>
          <w:sz w:val="24"/>
          <w:szCs w:val="24"/>
          <w:lang w:val="ca-ES"/>
        </w:rPr>
        <w:t>[entrada nova]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 evapotranspiració potencial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ca-ES"/>
        </w:rPr>
        <w:t>c</w:t>
      </w:r>
      <w:r w:rsidRPr="002A3A3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ca-ES"/>
        </w:rPr>
        <w:t>. nom. f.</w:t>
      </w:r>
      <w:r w:rsidRPr="002A3A30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r w:rsidRPr="002A3A30">
        <w:rPr>
          <w:rStyle w:val="y2iqfc"/>
          <w:rFonts w:ascii="Times New Roman" w:hAnsi="Times New Roman" w:cs="Times New Roman"/>
          <w:sz w:val="24"/>
          <w:szCs w:val="24"/>
          <w:lang w:val="ca-ES"/>
        </w:rPr>
        <w:t>Màxima quantitat d</w:t>
      </w:r>
      <w:r w:rsidR="00483E99">
        <w:rPr>
          <w:rStyle w:val="y2iqfc"/>
          <w:rFonts w:ascii="Times New Roman" w:hAnsi="Times New Roman" w:cs="Times New Roman"/>
          <w:sz w:val="24"/>
          <w:szCs w:val="24"/>
          <w:lang w:val="ca-ES"/>
        </w:rPr>
        <w:t>’</w:t>
      </w:r>
      <w:r w:rsidRPr="002A3A30">
        <w:rPr>
          <w:rStyle w:val="y2iqfc"/>
          <w:rFonts w:ascii="Times New Roman" w:hAnsi="Times New Roman" w:cs="Times New Roman"/>
          <w:sz w:val="24"/>
          <w:szCs w:val="24"/>
          <w:lang w:val="ca-ES"/>
        </w:rPr>
        <w:t>aigua que es pot evaporar des d</w:t>
      </w:r>
      <w:r w:rsidR="00483E99">
        <w:rPr>
          <w:rStyle w:val="y2iqfc"/>
          <w:rFonts w:ascii="Times New Roman" w:hAnsi="Times New Roman" w:cs="Times New Roman"/>
          <w:sz w:val="24"/>
          <w:szCs w:val="24"/>
          <w:lang w:val="ca-ES"/>
        </w:rPr>
        <w:t>’</w:t>
      </w:r>
      <w:r w:rsidRPr="002A3A30">
        <w:rPr>
          <w:rStyle w:val="y2iqfc"/>
          <w:rFonts w:ascii="Times New Roman" w:hAnsi="Times New Roman" w:cs="Times New Roman"/>
          <w:sz w:val="24"/>
          <w:szCs w:val="24"/>
          <w:lang w:val="ca-ES"/>
        </w:rPr>
        <w:t xml:space="preserve">un sòl completament cobert de vegetació, que es desenvolupa en condicions òptimes i </w:t>
      </w:r>
      <w:r>
        <w:rPr>
          <w:rStyle w:val="y2iqfc"/>
          <w:rFonts w:ascii="Times New Roman" w:hAnsi="Times New Roman" w:cs="Times New Roman"/>
          <w:sz w:val="24"/>
          <w:szCs w:val="24"/>
          <w:lang w:val="ca-ES"/>
        </w:rPr>
        <w:t>sense</w:t>
      </w:r>
      <w:r w:rsidRPr="002A3A30">
        <w:rPr>
          <w:rStyle w:val="y2iqfc"/>
          <w:rFonts w:ascii="Times New Roman" w:hAnsi="Times New Roman" w:cs="Times New Roman"/>
          <w:sz w:val="24"/>
          <w:szCs w:val="24"/>
          <w:lang w:val="ca-ES"/>
        </w:rPr>
        <w:t xml:space="preserve"> limitacions en la disponibilitat d</w:t>
      </w:r>
      <w:r w:rsidR="00483E99">
        <w:rPr>
          <w:rStyle w:val="y2iqfc"/>
          <w:rFonts w:ascii="Times New Roman" w:hAnsi="Times New Roman" w:cs="Times New Roman"/>
          <w:sz w:val="24"/>
          <w:szCs w:val="24"/>
          <w:lang w:val="ca-ES"/>
        </w:rPr>
        <w:t>’</w:t>
      </w:r>
      <w:r w:rsidRPr="002A3A30">
        <w:rPr>
          <w:rStyle w:val="y2iqfc"/>
          <w:rFonts w:ascii="Times New Roman" w:hAnsi="Times New Roman" w:cs="Times New Roman"/>
          <w:sz w:val="24"/>
          <w:szCs w:val="24"/>
          <w:lang w:val="ca-ES"/>
        </w:rPr>
        <w:t>aigua.</w:t>
      </w:r>
    </w:p>
    <w:p w14:paraId="0FA29B7E" w14:textId="77777777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33EE23" w14:textId="0CE650FD" w:rsidR="00CF076D" w:rsidRPr="002A3A30" w:rsidRDefault="00CF076D" w:rsidP="00CF076D">
      <w:pPr>
        <w:pStyle w:val="HTMLPreformatted"/>
        <w:ind w:right="14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A3A3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METEOROLOGIA </w:t>
      </w:r>
      <w:r w:rsidRPr="002A3A30">
        <w:rPr>
          <w:rFonts w:ascii="Times New Roman" w:eastAsia="Times New Roman" w:hAnsi="Times New Roman" w:cs="Times New Roman"/>
          <w:smallCaps/>
          <w:sz w:val="24"/>
          <w:szCs w:val="24"/>
          <w:lang w:val="ca-ES"/>
        </w:rPr>
        <w:t>[entrada nova]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 evapotranspiració real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ca-ES"/>
        </w:rPr>
        <w:t>c</w:t>
      </w:r>
      <w:r w:rsidRPr="002A3A3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ca-ES"/>
        </w:rPr>
        <w:t>. nom. f.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 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  <w:lang w:val="ca-ES"/>
        </w:rPr>
        <w:t>Quantitat d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 w:rsidR="00627AA2" w:rsidRPr="00627AA2">
        <w:rPr>
          <w:rFonts w:ascii="Times New Roman" w:eastAsia="Times New Roman" w:hAnsi="Times New Roman" w:cs="Times New Roman"/>
          <w:sz w:val="24"/>
          <w:szCs w:val="24"/>
          <w:lang w:val="ca-ES"/>
        </w:rPr>
        <w:t>aigua efectivament evaporada per evapotranspiració en condicions normals de desenvolupament de la capa vegetal i de disponibilitat hídrica</w:t>
      </w:r>
      <w:r w:rsidRPr="002A3A30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1F43ABDA" w14:textId="77777777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49CD8" w14:textId="349BAEFB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2A3A30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original] 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evaporímetre </w:t>
      </w:r>
      <w:r w:rsidRPr="002A3A3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A3A30">
        <w:rPr>
          <w:rFonts w:ascii="Times New Roman" w:eastAsia="Times New Roman" w:hAnsi="Times New Roman" w:cs="Times New Roman"/>
          <w:sz w:val="24"/>
          <w:szCs w:val="24"/>
        </w:rPr>
        <w:t>Aparell per a mesurar la quantitat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A3A30">
        <w:rPr>
          <w:rFonts w:ascii="Times New Roman" w:eastAsia="Times New Roman" w:hAnsi="Times New Roman" w:cs="Times New Roman"/>
          <w:sz w:val="24"/>
          <w:szCs w:val="24"/>
        </w:rPr>
        <w:t>aigua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A3A30">
        <w:rPr>
          <w:rFonts w:ascii="Times New Roman" w:eastAsia="Times New Roman" w:hAnsi="Times New Roman" w:cs="Times New Roman"/>
          <w:sz w:val="24"/>
          <w:szCs w:val="24"/>
        </w:rPr>
        <w:t>evapo</w:t>
      </w:r>
      <w:r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 a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atmosfera, </w:t>
      </w:r>
      <w:r w:rsidR="00627AA2"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 unitat de temps i de superfície</w:t>
      </w:r>
      <w:r w:rsidRPr="00627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1A1CB5B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34770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3A30"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atmidòmetre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evaporòmetre</w:t>
      </w:r>
    </w:p>
    <w:p w14:paraId="63D87B50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FF8DEC" w14:textId="77777777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2A3A30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2A3A30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>evapor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ò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metre </w:t>
      </w:r>
      <w:r w:rsidRPr="002A3A3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Evaporímetre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0F452C1" w14:textId="77777777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77C8C" w14:textId="05ADFFAC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2A3A30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2A3A30">
        <w:rPr>
          <w:rFonts w:ascii="Times New Roman" w:eastAsia="Times New Roman" w:hAnsi="Times New Roman" w:cs="Times New Roman"/>
          <w:b/>
          <w:sz w:val="24"/>
          <w:szCs w:val="24"/>
        </w:rPr>
        <w:t xml:space="preserve"> evapotranspiròmetre </w:t>
      </w:r>
      <w:r w:rsidRPr="002A3A3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2A3A30">
        <w:rPr>
          <w:rFonts w:ascii="Times New Roman" w:eastAsia="Times New Roman" w:hAnsi="Times New Roman" w:cs="Times New Roman"/>
          <w:sz w:val="24"/>
          <w:szCs w:val="24"/>
        </w:rPr>
        <w:t xml:space="preserve"> Aparell </w:t>
      </w:r>
      <w:r>
        <w:rPr>
          <w:rFonts w:ascii="Times New Roman" w:eastAsia="Times New Roman" w:hAnsi="Times New Roman" w:cs="Times New Roman"/>
          <w:sz w:val="24"/>
          <w:szCs w:val="24"/>
        </w:rPr>
        <w:t>que mesura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evapotranspiració.</w:t>
      </w:r>
    </w:p>
    <w:p w14:paraId="1811EDD0" w14:textId="77777777" w:rsidR="00CF076D" w:rsidRPr="002A3A30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D0E12" w14:textId="77777777" w:rsidR="00CF076D" w:rsidRPr="004867F2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V. t.: 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  <w:t>lisímetre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571834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64A96" w14:textId="2C8FAF2C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vicció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Arrossegament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primitivament en calma per una altra dotada de moviment, o per cossos també en moviment que penetren en el seu interior. </w:t>
      </w:r>
    </w:p>
    <w:p w14:paraId="3828166A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0A3A4" w14:textId="0E6DB32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ascensió convectiva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calent, la caiguda de la pluja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estimbada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allau poden determinar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proper moviments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evicció. També és arrossegada en evicció la zona turbulent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transició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superfície frontal, per la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més ràpida. </w:t>
      </w:r>
    </w:p>
    <w:p w14:paraId="4EC2C13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A3CF5" w14:textId="2147F84E" w:rsidR="00CF076D" w:rsidRDefault="00CF076D" w:rsidP="00CF076D">
      <w:pPr>
        <w:widowControl w:val="0"/>
        <w:spacing w:before="60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TELEDETECCIÓ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67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EUMETSAT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2802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Sistema europeu de satèl·lits meteorològics geo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stacionaris destinats a cobrir les necessitats específiques de la comunitat meteorològica europea.</w:t>
      </w:r>
    </w:p>
    <w:p w14:paraId="6C6A95A1" w14:textId="77777777" w:rsidR="00572802" w:rsidRDefault="00572802" w:rsidP="00CF076D">
      <w:pPr>
        <w:widowControl w:val="0"/>
        <w:spacing w:before="60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761C6" w14:textId="6E5C56BE" w:rsidR="00572802" w:rsidRPr="00572802" w:rsidRDefault="00572802" w:rsidP="00572802">
      <w:pPr>
        <w:jc w:val="both"/>
        <w:rPr>
          <w:rFonts w:ascii="Times New Roman" w:hAnsi="Times New Roman" w:cs="Times New Roman"/>
          <w:sz w:val="24"/>
          <w:szCs w:val="24"/>
        </w:rPr>
      </w:pPr>
      <w:r w:rsidRPr="00572802">
        <w:rPr>
          <w:rFonts w:ascii="Times New Roman" w:hAnsi="Times New Roman" w:cs="Times New Roman"/>
          <w:sz w:val="24"/>
          <w:szCs w:val="24"/>
        </w:rPr>
        <w:t>Acrònim de Organització Europea per a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572802">
        <w:rPr>
          <w:rFonts w:ascii="Times New Roman" w:hAnsi="Times New Roman" w:cs="Times New Roman"/>
          <w:sz w:val="24"/>
          <w:szCs w:val="24"/>
        </w:rPr>
        <w:t>Explotació dels Satèl·lits Meteorològics</w:t>
      </w:r>
      <w:r w:rsidR="00627AA2">
        <w:rPr>
          <w:rFonts w:ascii="Times New Roman" w:hAnsi="Times New Roman" w:cs="Times New Roman"/>
          <w:sz w:val="24"/>
          <w:szCs w:val="24"/>
        </w:rPr>
        <w:t xml:space="preserve"> (en anglès, </w:t>
      </w:r>
      <w:r w:rsidR="00627AA2" w:rsidRPr="00627AA2">
        <w:rPr>
          <w:rFonts w:ascii="Times New Roman" w:hAnsi="Times New Roman" w:cs="Times New Roman"/>
          <w:i/>
          <w:iCs/>
          <w:sz w:val="24"/>
          <w:szCs w:val="24"/>
        </w:rPr>
        <w:t>European Organisation for the Exploitation of Meteorological Satellites</w:t>
      </w:r>
      <w:r w:rsidR="00627AA2">
        <w:rPr>
          <w:rFonts w:ascii="Times New Roman" w:hAnsi="Times New Roman" w:cs="Times New Roman"/>
          <w:sz w:val="24"/>
          <w:szCs w:val="24"/>
        </w:rPr>
        <w:t>)</w:t>
      </w:r>
      <w:r w:rsidRPr="00572802">
        <w:rPr>
          <w:rFonts w:ascii="Times New Roman" w:hAnsi="Times New Roman" w:cs="Times New Roman"/>
          <w:sz w:val="24"/>
          <w:szCs w:val="24"/>
        </w:rPr>
        <w:t>.</w:t>
      </w:r>
    </w:p>
    <w:p w14:paraId="0C8159C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DC171" w14:textId="425A624F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xosfera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per sobre dels 500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altitud, en la qual els gasos més lleugers es poden escapar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acció del camp gravitatori terrestre. </w:t>
      </w:r>
    </w:p>
    <w:p w14:paraId="7CD2F4F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BF381" w14:textId="5620672C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xpansió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Augment de volum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gas, generalment per efecte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augment de temperatura o per disminució de la pressió. </w:t>
      </w:r>
    </w:p>
    <w:p w14:paraId="198984F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FB1AE" w14:textId="6E377B2F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xposició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Manera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estar col·locat un instrument en relació amb els fets que ha de mesurar o revelar.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Situació i orientació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estació meteorològica en relació amb els mateixos fets. </w:t>
      </w:r>
    </w:p>
    <w:p w14:paraId="14103CE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D117B" w14:textId="7B69A4B4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="00A32DE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7620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exsicació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Disminució de la humitat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lloc per causes artificials; per exemple, per devastació dels boscos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9471E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36D8F" w14:textId="79957FCC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xtinció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Disminució progressiva de la intensitat de la llum i de les altres radiacions solars, tant com van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travessant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4EEE65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738F2" w14:textId="06F078EC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13D">
        <w:rPr>
          <w:rFonts w:ascii="Times New Roman" w:eastAsia="Times New Roman" w:hAnsi="Times New Roman" w:cs="Times New Roman"/>
          <w:b/>
          <w:sz w:val="24"/>
          <w:szCs w:val="24"/>
        </w:rPr>
        <w:t xml:space="preserve">valor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xtrem </w:t>
      </w:r>
      <w:r w:rsidR="003F213D">
        <w:rPr>
          <w:rFonts w:ascii="Times New Roman" w:eastAsia="Times New Roman" w:hAnsi="Times New Roman" w:cs="Times New Roman"/>
          <w:i/>
          <w:sz w:val="24"/>
          <w:szCs w:val="24"/>
        </w:rPr>
        <w:t>conj</w:t>
      </w:r>
      <w:r w:rsidRPr="00DC69BA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3F213D">
        <w:rPr>
          <w:rFonts w:ascii="Times New Roman" w:eastAsia="Times New Roman" w:hAnsi="Times New Roman" w:cs="Times New Roman"/>
          <w:i/>
          <w:sz w:val="24"/>
          <w:szCs w:val="24"/>
        </w:rPr>
        <w:t>nom. m</w:t>
      </w:r>
      <w:r>
        <w:rPr>
          <w:rFonts w:ascii="Times New Roman" w:eastAsia="Times New Roman" w:hAnsi="Times New Roman" w:cs="Times New Roman"/>
          <w:sz w:val="24"/>
          <w:szCs w:val="24"/>
        </w:rPr>
        <w:t>. V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alor màxim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 mínim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variable meteorològica. </w:t>
      </w:r>
    </w:p>
    <w:p w14:paraId="6B31825D" w14:textId="77777777" w:rsidR="003F213D" w:rsidRDefault="003F213D" w:rsidP="003F2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2D6DDF" w14:textId="22B45B1E" w:rsidR="003F213D" w:rsidRPr="003F213D" w:rsidRDefault="003F213D" w:rsidP="003F2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F213D">
        <w:rPr>
          <w:rFonts w:ascii="Times New Roman" w:eastAsia="Times New Roman" w:hAnsi="Times New Roman" w:cs="Times New Roman"/>
          <w:bCs/>
          <w:sz w:val="24"/>
          <w:szCs w:val="24"/>
        </w:rPr>
        <w:t>Sin. compl.: extrem</w:t>
      </w:r>
    </w:p>
    <w:p w14:paraId="587A55CC" w14:textId="77777777" w:rsidR="003F213D" w:rsidRDefault="003F213D" w:rsidP="003F2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EE0EF" w14:textId="17B7E121" w:rsidR="003F213D" w:rsidRPr="007667E3" w:rsidRDefault="003F213D" w:rsidP="003F2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xtrem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70B53">
        <w:rPr>
          <w:rFonts w:ascii="Times New Roman" w:eastAsia="Times New Roman" w:hAnsi="Times New Roman" w:cs="Times New Roman"/>
          <w:sz w:val="24"/>
          <w:szCs w:val="24"/>
          <w:highlight w:val="magenta"/>
        </w:rPr>
        <w:t>Valor extrem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2CB017" w14:textId="77777777" w:rsidR="003F213D" w:rsidRPr="007667E3" w:rsidRDefault="003F213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20959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7E7D3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549F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F</w:t>
      </w:r>
    </w:p>
    <w:p w14:paraId="5292768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DAA416" w14:textId="36E40A56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actor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enterboliment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Nombre que mesura el grau en què minva la intensitat de la llum en travessar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no solament per efecte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extinció per les molècules, sinó també per totes les altres causes (turbulència, pols, etc.). </w:t>
      </w:r>
    </w:p>
    <w:p w14:paraId="79D5C7EA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359BD" w14:textId="2DB213A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c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oeficient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extinció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679B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7EA9F" w14:textId="1C6B2DC9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actor de refredament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Nombre de calories per cm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per minut, o per segon, que perd un cos negre a 37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efecte del seu contacte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6D60B5B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92E03" w14:textId="4358ACC0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climatologia mèdica es fa servir per a definir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acció refrigerant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sobre el cos humà.</w:t>
      </w:r>
    </w:p>
    <w:p w14:paraId="70D709D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ins w:id="9" w:author="Gemma Sastre Sancho" w:date="2024-02-02T13:26:00Z"/>
          <w:rFonts w:ascii="Times New Roman" w:eastAsia="Times New Roman" w:hAnsi="Times New Roman" w:cs="Times New Roman"/>
          <w:b/>
          <w:sz w:val="24"/>
          <w:szCs w:val="24"/>
        </w:rPr>
      </w:pPr>
    </w:p>
    <w:p w14:paraId="08DDEAC7" w14:textId="51634DF1" w:rsidR="00907D35" w:rsidRDefault="00907D3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7FE1">
        <w:rPr>
          <w:rFonts w:ascii="Times New Roman" w:eastAsia="Times New Roman" w:hAnsi="Times New Roman" w:cs="Times New Roman"/>
          <w:bCs/>
          <w:sz w:val="24"/>
          <w:szCs w:val="24"/>
        </w:rPr>
        <w:t>Sin. compl.: grau de refredament</w:t>
      </w:r>
      <w:r w:rsidRPr="00907D3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0A7FE1">
        <w:rPr>
          <w:rFonts w:ascii="Times New Roman" w:eastAsia="Times New Roman" w:hAnsi="Times New Roman" w:cs="Times New Roman"/>
          <w:bCs/>
          <w:sz w:val="24"/>
          <w:szCs w:val="24"/>
        </w:rPr>
        <w:t>poder refrigerant de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0A7FE1">
        <w:rPr>
          <w:rFonts w:ascii="Times New Roman" w:eastAsia="Times New Roman" w:hAnsi="Times New Roman" w:cs="Times New Roman"/>
          <w:bCs/>
          <w:sz w:val="24"/>
          <w:szCs w:val="24"/>
        </w:rPr>
        <w:t>aire</w:t>
      </w:r>
    </w:p>
    <w:p w14:paraId="0BD04A13" w14:textId="77777777" w:rsidR="00907D35" w:rsidRPr="000A7FE1" w:rsidRDefault="00907D3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0AA3D" w14:textId="38C94CDB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actor de tenuïtat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Relació entre la densitat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 la pressió actual i a la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balística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i la densitat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en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condicions normals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AF9DD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6CCA5" w14:textId="6155D6DF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actor de terbolesa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Quocient entre el </w:t>
      </w:r>
      <w:r w:rsidRPr="009F5F36">
        <w:rPr>
          <w:rFonts w:ascii="Times New Roman" w:eastAsia="Times New Roman" w:hAnsi="Times New Roman" w:cs="Times New Roman"/>
          <w:sz w:val="24"/>
          <w:szCs w:val="24"/>
        </w:rPr>
        <w:t>coeficient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9F5F36">
        <w:rPr>
          <w:rFonts w:ascii="Times New Roman" w:eastAsia="Times New Roman" w:hAnsi="Times New Roman" w:cs="Times New Roman"/>
          <w:sz w:val="24"/>
          <w:szCs w:val="24"/>
        </w:rPr>
        <w:t>atenuació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atmosfera quan presenta terbolesa i el corresponent a una atmosfera sense contaminants atmosfèrics i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sec. </w:t>
      </w:r>
    </w:p>
    <w:p w14:paraId="2525AEB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D1F24" w14:textId="121AF70A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actor de transmissió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Nombre que mesura la proporció en la qual passa a través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una radiació sotmesa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absorció mol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ecular. </w:t>
      </w:r>
    </w:p>
    <w:p w14:paraId="59906E6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987AC" w14:textId="4B81977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el valor </w:t>
      </w:r>
      <w:r w:rsidRPr="00411191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39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7F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‒a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la fórmula </w:t>
      </w:r>
      <w:r w:rsidRPr="004867F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4867F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4867F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</w:t>
      </w:r>
      <w:r w:rsidRPr="00486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am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la intensitat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 la radiació després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haver travessat una massa </w:t>
      </w:r>
      <w:r w:rsidRPr="00411191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5E0681D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EE879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actor de turbulència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Quocient entre la diferència de la velocitat màxima i mínima del vent en situacions de turbulència atmosfèrica i la velocitat mitjana normal. </w:t>
      </w:r>
    </w:p>
    <w:p w14:paraId="6319309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6BAAE" w14:textId="7D27E7CD" w:rsidR="00CF076D" w:rsidRDefault="00CF076D" w:rsidP="00C70B53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alca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alta pressió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B53" w:rsidRPr="004E273B">
        <w:rPr>
          <w:rFonts w:ascii="Times New Roman" w:eastAsia="Times New Roman" w:hAnsi="Times New Roman" w:cs="Times New Roman"/>
          <w:sz w:val="24"/>
          <w:szCs w:val="24"/>
          <w:highlight w:val="magenta"/>
        </w:rPr>
        <w:t>Falca anticiclònica</w:t>
      </w:r>
      <w:r w:rsidR="00C70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EA0D1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0D29D" w14:textId="07F73E77" w:rsidR="00C70B53" w:rsidRDefault="00CF076D" w:rsidP="00C70B53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alca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anticiclònica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="00C70B53" w:rsidRPr="007667E3">
        <w:rPr>
          <w:rFonts w:ascii="Times New Roman" w:eastAsia="Times New Roman" w:hAnsi="Times New Roman" w:cs="Times New Roman"/>
          <w:sz w:val="24"/>
          <w:szCs w:val="24"/>
        </w:rPr>
        <w:t>Regió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70B53" w:rsidRPr="007667E3">
        <w:rPr>
          <w:rFonts w:ascii="Times New Roman" w:eastAsia="Times New Roman" w:hAnsi="Times New Roman" w:cs="Times New Roman"/>
          <w:sz w:val="24"/>
          <w:szCs w:val="24"/>
        </w:rPr>
        <w:t>alta pressió amb isòbares en forma de U invertida, que, com a prolongació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70B53" w:rsidRPr="007667E3">
        <w:rPr>
          <w:rFonts w:ascii="Times New Roman" w:eastAsia="Times New Roman" w:hAnsi="Times New Roman" w:cs="Times New Roman"/>
          <w:sz w:val="24"/>
          <w:szCs w:val="24"/>
        </w:rPr>
        <w:t>un anticicló,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70B53" w:rsidRPr="007667E3">
        <w:rPr>
          <w:rFonts w:ascii="Times New Roman" w:eastAsia="Times New Roman" w:hAnsi="Times New Roman" w:cs="Times New Roman"/>
          <w:sz w:val="24"/>
          <w:szCs w:val="24"/>
        </w:rPr>
        <w:t xml:space="preserve">introdueix entre dues depressions properes. </w:t>
      </w:r>
    </w:p>
    <w:p w14:paraId="4941C4D3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2B28BF" w14:textId="0719012A" w:rsidR="00C70B53" w:rsidRDefault="00C70B53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Sin. compl.: falca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altra pressió</w:t>
      </w:r>
    </w:p>
    <w:p w14:paraId="0F22F341" w14:textId="77777777" w:rsidR="0076205B" w:rsidRDefault="0076205B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0E1976" w14:textId="77777777" w:rsidR="00C70B53" w:rsidRPr="007667E3" w:rsidRDefault="00C70B53" w:rsidP="00C70B53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d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orsal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F65302" w14:textId="77777777" w:rsidR="00C70B53" w:rsidRPr="007667E3" w:rsidRDefault="00C70B53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8BB79" w14:textId="0C3B94CA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als cirrus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Cirrus després del cim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cumulonimbus. </w:t>
      </w:r>
    </w:p>
    <w:p w14:paraId="64AD1594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1BC16" w14:textId="5D127C30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qualificatiu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fals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 és justificat, i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actual classificació dels núvols se li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el nom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cirrus nothus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(Ci not). </w:t>
      </w:r>
    </w:p>
    <w:p w14:paraId="2C39725B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4E92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cirrus nothus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Fals cirrus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EBEC335" w14:textId="77777777" w:rsidR="00FF77C1" w:rsidRDefault="00FF77C1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D1135A" w14:textId="786B12D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Símbol: Ci not</w:t>
      </w:r>
    </w:p>
    <w:p w14:paraId="79E00E2D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8CD42D" w14:textId="77777777" w:rsidR="00CF076D" w:rsidRPr="00B9617E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C70B53">
        <w:rPr>
          <w:rFonts w:ascii="Times New Roman" w:eastAsia="Times New Roman" w:hAnsi="Times New Roman" w:cs="Times New Roman"/>
          <w:b/>
          <w:bCs/>
          <w:sz w:val="24"/>
          <w:szCs w:val="24"/>
        </w:rPr>
        <w:t>Ci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Símbol de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  <w:highlight w:val="magenta"/>
        </w:rPr>
        <w:t>cirrus nothus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CB497B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C36DE" w14:textId="26200873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als Sol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Taca de llum, blanca o irisada, que per les seves dimensions fa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efecte com si es veiés el Sol a través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cos translúcid.</w:t>
      </w:r>
    </w:p>
    <w:p w14:paraId="2641CD4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CBC1D" w14:textId="777B1C5F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Es tracta de fenòmens òptics generats pels cristalls de gel que formen els cirro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667E3">
        <w:rPr>
          <w:rFonts w:ascii="Times New Roman" w:hAnsi="Times New Roman" w:cs="Times New Roman"/>
          <w:sz w:val="24"/>
          <w:szCs w:val="24"/>
        </w:rPr>
        <w:t xml:space="preserve">stratus.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aquest grup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imatges es poden incloure els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parhelis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antihelis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paranthelis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etc. </w:t>
      </w:r>
    </w:p>
    <w:p w14:paraId="77797B8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4BF77" w14:textId="15726FDB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Buit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una sèrie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observacions sistemàtiques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degut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 haver-se efectuat o a haver-se perdut la corresponent a una data o hora determinada.</w:t>
      </w:r>
    </w:p>
    <w:p w14:paraId="21B1EE68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2AC2F" w14:textId="406F18CE" w:rsidR="00074F9C" w:rsidRDefault="00074F9C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llacuna</w:t>
      </w:r>
    </w:p>
    <w:p w14:paraId="299F75C8" w14:textId="77777777" w:rsidR="00074F9C" w:rsidRPr="007667E3" w:rsidRDefault="00074F9C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3CBC5" w14:textId="395BB07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amília de ciclons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Grup de ciclons successius, generalment de 3 a 6 </w:t>
      </w:r>
      <w:r>
        <w:rPr>
          <w:rFonts w:ascii="Times New Roman" w:eastAsia="Times New Roman" w:hAnsi="Times New Roman" w:cs="Times New Roman"/>
          <w:sz w:val="24"/>
          <w:szCs w:val="24"/>
        </w:rPr>
        <w:t>individus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que formen com un tren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ones en el front polar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entre dues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escombrades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polar cap a les baixes latituds. </w:t>
      </w:r>
    </w:p>
    <w:p w14:paraId="0C7D230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68570" w14:textId="41D0B9F4" w:rsidR="00CF076D" w:rsidRPr="00B9617E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ase de neu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física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aquell 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saturat en el qual la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esdevé tota en forma de neu (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sublimació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), 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què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temperatura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inferior a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ase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un procés adiabàtic en la qual se sublima i es converteix en neu part del vapor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aigua contingut en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aire saturat ascendent. </w:t>
      </w:r>
    </w:p>
    <w:p w14:paraId="7029D9C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38035" w14:textId="17D10838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ase de pedregada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saturat en el qual es troben en presència gotes líquides i grans de glaç. La temperatura és poc diferent de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F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ase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un procés adiabàtic en la qual hi ha un equilibri entre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estat líquid i sòlid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aigua, i la calor latent de condensació fa que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aire saturat ascendent resti a la temperatura de 0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°C fins que tota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aigua estigui glaçada. </w:t>
      </w:r>
    </w:p>
    <w:p w14:paraId="05AA22A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F6F39" w14:textId="26A399F7" w:rsidR="00CF076D" w:rsidRPr="00B9617E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ase de pluja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saturat en el qual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està condensant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superior a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| 2</w:t>
      </w:r>
      <w:r w:rsidRPr="00EC69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>Fase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>un procés adiabàtic en la qual part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>aigua contingut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 xml:space="preserve">aire saturat ascendent es condensa en forma de </w:t>
      </w:r>
      <w:r w:rsidRPr="00FF7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gotes 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>a temperatures per sobre els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 xml:space="preserve">°C. </w:t>
      </w:r>
    </w:p>
    <w:p w14:paraId="645ADDC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45A7" w14:textId="65F51AC5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ase seca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f</w:t>
      </w:r>
      <w:r w:rsidRPr="007667E3">
        <w:rPr>
          <w:rFonts w:ascii="Times New Roman" w:hAnsi="Times New Roman" w:cs="Times New Roman"/>
          <w:sz w:val="24"/>
          <w:szCs w:val="24"/>
        </w:rPr>
        <w:t>í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</w:t>
      </w:r>
      <w:r w:rsidRPr="002227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aquell 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en el qual aquest no arriba a la saturació. </w:t>
      </w:r>
    </w:p>
    <w:p w14:paraId="784ED9E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A62A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ata Morgana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Nom italià introduït en el llenguatge meteorològic internacional per a designar una forma de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miratge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la qual es produeixen imatges múltiples dels objectes llunyans, algunes allargades i altres invertides. </w:t>
      </w:r>
    </w:p>
    <w:p w14:paraId="1D76DA7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7B323" w14:textId="76ED6551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Estudi de les èpoques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any en les quals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esdevenen els fenòmens naturals dels animals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 de les plantes.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Branca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ecologia que descriu i estudia la resposta dels organismes als factors climàtics i especialment les relacions entre els factors climàtics i les manifestacions estacionals o periòdiques dels organismes.</w:t>
      </w:r>
    </w:p>
    <w:p w14:paraId="0390307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A0FF1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 agrícola, se sol afegir a aquest estudi el de les èpoques de les feines del camp i de les collites.</w:t>
      </w:r>
    </w:p>
    <w:p w14:paraId="3467848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15BB1" w14:textId="33FB8699" w:rsidR="00CF076D" w:rsidRPr="002672AD" w:rsidRDefault="00CF076D" w:rsidP="00C70B53">
      <w:pPr>
        <w:ind w:right="14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70B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fenomen atmosfèric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70B53" w:rsidRPr="00C70B53">
        <w:rPr>
          <w:rFonts w:ascii="Times New Roman" w:eastAsia="Times New Roman" w:hAnsi="Times New Roman" w:cs="Times New Roman"/>
          <w:sz w:val="24"/>
          <w:szCs w:val="24"/>
          <w:highlight w:val="magenta"/>
        </w:rPr>
        <w:t>Meteor</w:t>
      </w:r>
      <w:r w:rsidR="00C70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779E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D7733" w14:textId="2BAD8A69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70B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fenomen meteorològic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70B53" w:rsidRPr="00C70B53">
        <w:rPr>
          <w:rFonts w:ascii="Times New Roman" w:eastAsia="Times New Roman" w:hAnsi="Times New Roman" w:cs="Times New Roman"/>
          <w:sz w:val="24"/>
          <w:szCs w:val="24"/>
        </w:rPr>
        <w:t>Meteor que té lloc a la troposfera, la primera de les capes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70B53" w:rsidRPr="00C70B53">
        <w:rPr>
          <w:rFonts w:ascii="Times New Roman" w:eastAsia="Times New Roman" w:hAnsi="Times New Roman" w:cs="Times New Roman"/>
          <w:sz w:val="24"/>
          <w:szCs w:val="24"/>
        </w:rPr>
        <w:t>atmosfera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2D44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30415" w14:textId="57A982F0" w:rsidR="005F6684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enomen meteorològic advers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Fenomen meteorològic que és potencialment perillós per a la població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pot </w:t>
      </w:r>
      <w:r w:rsidRPr="007667E3">
        <w:rPr>
          <w:rFonts w:ascii="Times New Roman" w:hAnsi="Times New Roman" w:cs="Times New Roman"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osa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persones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béns </w:t>
      </w:r>
      <w:r w:rsidRPr="007667E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risc.</w:t>
      </w:r>
    </w:p>
    <w:p w14:paraId="1462FC81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6A988" w14:textId="126BB502" w:rsidR="005F6684" w:rsidRPr="00FA68A4" w:rsidRDefault="005F6684" w:rsidP="00FA68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enomen meteorològic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extrem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m.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A68A4" w:rsidRPr="00FA68A4">
        <w:rPr>
          <w:rFonts w:ascii="Times New Roman" w:eastAsia="Times New Roman" w:hAnsi="Times New Roman" w:cs="Times New Roman"/>
          <w:bCs/>
          <w:sz w:val="24"/>
          <w:szCs w:val="24"/>
        </w:rPr>
        <w:t>Fenomen meteorològic poc comú o impropi de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FA68A4" w:rsidRPr="00FA68A4">
        <w:rPr>
          <w:rFonts w:ascii="Times New Roman" w:eastAsia="Times New Roman" w:hAnsi="Times New Roman" w:cs="Times New Roman"/>
          <w:bCs/>
          <w:sz w:val="24"/>
          <w:szCs w:val="24"/>
        </w:rPr>
        <w:t>estació</w:t>
      </w:r>
      <w:r w:rsidR="00FA68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A68A4" w:rsidRPr="00FA68A4">
        <w:rPr>
          <w:rFonts w:ascii="Times New Roman" w:eastAsia="Times New Roman" w:hAnsi="Times New Roman" w:cs="Times New Roman"/>
          <w:bCs/>
          <w:sz w:val="24"/>
          <w:szCs w:val="24"/>
        </w:rPr>
        <w:t>meteorològica en un lloc determinat.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454CDAA" w14:textId="77777777" w:rsidR="005F6684" w:rsidRPr="007667E3" w:rsidRDefault="005F6684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DA31A" w14:textId="62C91C05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enomen òptic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que és produït per la manera de propagar-se la llum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52E6E5CD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ABCA4" w14:textId="618AADC3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antiga denominació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meteor òptic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tendeix a desaparèixer. </w:t>
      </w:r>
    </w:p>
    <w:p w14:paraId="59F3D13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F267D" w14:textId="545C3D22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enòmens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halo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m.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general,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anomenen així tots els fenòmens òptics produïts per refracció o reflexió de la llum del Sol o de la Lluna en els cristallets de glaç que constitueixen els vels cirrosos o, més freqüentment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els cirro</w:t>
      </w:r>
      <w:r>
        <w:rPr>
          <w:rFonts w:ascii="Times New Roman" w:eastAsia="Times New Roman" w:hAnsi="Times New Roman" w:cs="Times New Roman"/>
          <w:sz w:val="24"/>
          <w:szCs w:val="24"/>
        </w:rPr>
        <w:t>estrats.</w:t>
      </w:r>
    </w:p>
    <w:p w14:paraId="4F6489FD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E7D0F" w14:textId="5B2A72C8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Els més freqüents són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halo de 22°,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arc tangent superior i els parhelis (o paraselenes</w:t>
      </w:r>
      <w:r w:rsidRPr="00926DE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E0939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B24A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fetch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Vegeu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abast del vent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B07B8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F5E3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fibratus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spècie de núvol del gènere cirrus o cirroestratus que apareix aïllat o en forma de vel prim constituït per filaments no acabats en ganxo. </w:t>
      </w:r>
    </w:p>
    <w:p w14:paraId="1E6CC95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54AE7" w14:textId="5AD1E635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inestra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Regió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espectre electromagnètic en la qual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absorció atmos</w:t>
      </w:r>
      <w:r>
        <w:rPr>
          <w:rFonts w:ascii="Times New Roman" w:eastAsia="Times New Roman" w:hAnsi="Times New Roman" w:cs="Times New Roman"/>
          <w:sz w:val="24"/>
          <w:szCs w:val="24"/>
        </w:rPr>
        <w:t>fèrica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és baixa</w:t>
      </w:r>
      <w:r w:rsidRPr="007667E3">
        <w:rPr>
          <w:rFonts w:ascii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C75C2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73502" w14:textId="6BE50B24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itoclima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Condicions meteorològiques mitjanes que caracteritzen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entorn on hi ha vegetació, </w:t>
      </w:r>
      <w:r>
        <w:rPr>
          <w:rFonts w:ascii="Times New Roman" w:eastAsia="Times New Roman" w:hAnsi="Times New Roman" w:cs="Times New Roman"/>
          <w:sz w:val="24"/>
          <w:szCs w:val="24"/>
        </w:rPr>
        <w:t>tant si és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un microclima natural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generat per la vegetació existent. </w:t>
      </w:r>
    </w:p>
    <w:p w14:paraId="4E297CB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192F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FL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flight </w:t>
      </w:r>
      <w:r w:rsidRPr="00B9617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evel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nivell de vol de les aeronaus referenciades respecte al nivell on la pressió atmosfèrica és de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013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25 hPa.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8F6FC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F4C80" w14:textId="0AC0A0D5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laix de calor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Feno</w:t>
      </w:r>
      <w:r w:rsidRPr="007667E3">
        <w:rPr>
          <w:rFonts w:ascii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meteorològic consistent en un període discret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escalfament anormal, que </w:t>
      </w:r>
      <w:r w:rsidRPr="004867F2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dura més d</w:t>
      </w:r>
      <w:r w:rsidR="00483E99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r w:rsidRPr="004867F2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una hora però menys d</w:t>
      </w:r>
      <w:r w:rsidR="00483E99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r w:rsidRPr="004867F2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un dia</w:t>
      </w:r>
      <w:r w:rsidRPr="004867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867F2">
        <w:rPr>
          <w:rFonts w:ascii="Times New Roman" w:eastAsia="Times New Roman" w:hAnsi="Times New Roman" w:cs="Times New Roman"/>
          <w:sz w:val="24"/>
          <w:szCs w:val="24"/>
        </w:rPr>
        <w:t>i que es produeix a una</w:t>
      </w:r>
      <w:r w:rsidRPr="004867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67F2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escala petita de pocs centenars de kilòmetres</w:t>
      </w:r>
      <w:r w:rsidRPr="004867F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667E3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habitualment de poques desenes de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ilòmetres a diversos centenars. </w:t>
      </w:r>
    </w:p>
    <w:p w14:paraId="3BE6C15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3DD61" w14:textId="1807E489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un fenomen que es troba entre el fenomen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esclafit en la micro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scala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onada de calor en la meso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scala. </w:t>
      </w:r>
    </w:p>
    <w:p w14:paraId="29A0A39D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12B17B8E" w14:textId="5A4F7B43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flammagenitus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68A4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A68A4">
        <w:rPr>
          <w:rFonts w:ascii="Times New Roman" w:eastAsia="Times New Roman" w:hAnsi="Times New Roman" w:cs="Times New Roman"/>
          <w:sz w:val="24"/>
          <w:szCs w:val="24"/>
        </w:rPr>
        <w:t>Dit del 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úvol cumuliforme que ha estat creat</w:t>
      </w:r>
      <w:r w:rsidRPr="007667E3">
        <w:rPr>
          <w:rFonts w:ascii="Times New Roman" w:hAnsi="Times New Roman" w:cs="Times New Roman"/>
          <w:sz w:val="24"/>
          <w:szCs w:val="24"/>
        </w:rPr>
        <w:t xml:space="preserve"> 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un incendi forestal o una erupció volcànica. </w:t>
      </w:r>
    </w:p>
    <w:p w14:paraId="3DDDAEEF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CFDDE" w14:textId="2221E940" w:rsidR="00621FAF" w:rsidRDefault="00621FAF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de foc</w:t>
      </w:r>
    </w:p>
    <w:p w14:paraId="6E415FF9" w14:textId="77777777" w:rsidR="00621FAF" w:rsidRDefault="00621FAF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CD113" w14:textId="29A78709" w:rsidR="00CF076D" w:rsidRDefault="00CF076D" w:rsidP="00CF076D">
      <w:pPr>
        <w:ind w:right="147"/>
        <w:jc w:val="both"/>
        <w:rPr>
          <w:ins w:id="10" w:author="Gemma Sastre Sancho" w:date="2024-02-02T12:35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6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V.t.: </w:t>
      </w:r>
      <w:r w:rsidRPr="00FA68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  <w:t>pirocúmul</w:t>
      </w:r>
    </w:p>
    <w:p w14:paraId="6CFF3B93" w14:textId="77777777" w:rsidR="00D20673" w:rsidRDefault="00D20673" w:rsidP="00CF076D">
      <w:pPr>
        <w:ind w:right="147"/>
        <w:jc w:val="both"/>
        <w:rPr>
          <w:ins w:id="11" w:author="Gemma Sastre Sancho" w:date="2024-02-02T12:35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BC76FD" w14:textId="24968262" w:rsidR="00D20673" w:rsidRPr="00D20673" w:rsidRDefault="00D20673" w:rsidP="00CF076D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de foc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A7FE1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</w:rPr>
        <w:t>Flammagenitus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DC654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E6B3D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letxa de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Símbol meteorològic que assenyala en un mapa sinòptic la direcció del vent en una estació meteorològica determinada. </w:t>
      </w:r>
    </w:p>
    <w:p w14:paraId="4A95047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9F6AB" w14:textId="7FE76750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A68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flòbia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FA68A4" w:rsidRPr="00FA68A4">
        <w:rPr>
          <w:rFonts w:ascii="Times New Roman" w:eastAsia="Times New Roman" w:hAnsi="Times New Roman" w:cs="Times New Roman"/>
          <w:sz w:val="24"/>
          <w:szCs w:val="24"/>
          <w:highlight w:val="magenta"/>
        </w:rPr>
        <w:t>Floc de neu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D8CDF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37B3D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A68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floc de neu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Reunió molt flonja de cristallets de gel, formant com un borralló que cau lentament. </w:t>
      </w:r>
    </w:p>
    <w:p w14:paraId="7AE29144" w14:textId="77777777" w:rsidR="00FA68A4" w:rsidRDefault="00FA68A4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7F2AF" w14:textId="4EF38A31" w:rsidR="00FA68A4" w:rsidRPr="007667E3" w:rsidRDefault="00FA68A4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borralló, flòbia </w:t>
      </w:r>
    </w:p>
    <w:p w14:paraId="347BB791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DF871" w14:textId="330ECE72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lor de gel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Estructura de gel en forma de flor que es forma sobre una capa de gel (llac gelat, banquisa 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rtica i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ntàrtica), causada quan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pot escapar entre les escletxes del gel i troba un aire molt fred (inferior als </w:t>
      </w:r>
      <w:r w:rsidRPr="00CE4E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C) i encalmat.</w:t>
      </w:r>
    </w:p>
    <w:p w14:paraId="2970B476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7C930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floccus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spècie de núvol del gènere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cirrus, cirrocúmulus o altocúmulus que apareix aïllat en forma de ganxo, amb aparença de cúmulus i una base escantellada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vint acompanyada per una virga.</w:t>
      </w:r>
    </w:p>
    <w:p w14:paraId="027E2AB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9F7D0" w14:textId="28E2B29E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enologia</w:t>
      </w:r>
      <w:r w:rsidRPr="008B51F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entén per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data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la floració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una planta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dia que la primera flor mostra els seus estams i les altres estan francament a punt de badar-se. </w:t>
      </w:r>
    </w:p>
    <w:p w14:paraId="73E4C30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AB391" w14:textId="313E8C0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 xml:space="preserve">Com 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excepció, la data de floració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avellaner és el dia que la primera flor femella mostra el seu pistil, estant les altres a punt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obrir-se. </w:t>
      </w:r>
    </w:p>
    <w:p w14:paraId="5D679B3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A6924" w14:textId="29A1CE56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lotabilitat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Força sobre una parcel·la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resultant de sumar el pes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aquesta i el gradient de pressió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envolta. </w:t>
      </w:r>
    </w:p>
    <w:p w14:paraId="0C6073F5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D245D" w14:textId="1A08FBCA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Pot ser positiva o negativa, </w:t>
      </w:r>
      <w:r>
        <w:rPr>
          <w:rFonts w:ascii="Times New Roman" w:eastAsia="Times New Roman" w:hAnsi="Times New Roman" w:cs="Times New Roman"/>
          <w:sz w:val="24"/>
          <w:szCs w:val="24"/>
        </w:rPr>
        <w:t>fet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genera que la parcel·la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ascendeixi o descendeixi.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7903FE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AD2A9" w14:textId="7976E80C" w:rsidR="00CF076D" w:rsidRPr="00B9617E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fluctus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Tret suplementari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Atles I</w:t>
      </w:r>
      <w:r w:rsidRPr="00B9617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ternacional de N</w:t>
      </w:r>
      <w:r w:rsidRPr="00B9617E">
        <w:rPr>
          <w:rFonts w:ascii="Times New Roman" w:hAnsi="Times New Roman" w:cs="Times New Roman"/>
          <w:i/>
          <w:iCs/>
          <w:sz w:val="24"/>
          <w:szCs w:val="24"/>
        </w:rPr>
        <w:t>ú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vols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descriu un efímer tren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aspecte semblant a petites onades amb cresta que apareixen de vegades en una banda de cirrus o una capa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estratocúmuls o estrats, a conseqüència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inestabilitat de Kelvin-Helmholtz.</w:t>
      </w:r>
    </w:p>
    <w:p w14:paraId="08905765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56170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lux radiant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emesa, transferid</w:t>
      </w:r>
      <w:r>
        <w:rPr>
          <w:rFonts w:ascii="Times New Roman" w:eastAsia="Times New Roman" w:hAnsi="Times New Roman" w:cs="Times New Roman"/>
          <w:sz w:val="24"/>
          <w:szCs w:val="24"/>
        </w:rPr>
        <w:t>a o rebuda per unitat de temps.</w:t>
      </w:r>
    </w:p>
    <w:p w14:paraId="4627C27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B65EA" w14:textId="5E49CE45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BA6929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D54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foc de Sant </w:t>
      </w:r>
      <w:r w:rsidR="00BA6929" w:rsidRPr="003D54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</w:t>
      </w:r>
      <w:r w:rsidRPr="003D54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lm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Descàrrega elèctrica en forma de petit plomall lluminós, que en temps de tempesta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 a vegades al cim dels objectes prominents (pals de les naus, ar</w:t>
      </w:r>
      <w:r>
        <w:rPr>
          <w:rFonts w:ascii="Times New Roman" w:eastAsia="Times New Roman" w:hAnsi="Times New Roman" w:cs="Times New Roman"/>
          <w:sz w:val="24"/>
          <w:szCs w:val="24"/>
        </w:rPr>
        <w:t>bres o rocams alts a muntanya).</w:t>
      </w:r>
    </w:p>
    <w:p w14:paraId="1361CA15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235B6" w14:textId="175098D9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Segons la narració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tifó del mar de la Xina feta per W</w:t>
      </w:r>
      <w:r>
        <w:rPr>
          <w:rFonts w:ascii="Times New Roman" w:eastAsia="Times New Roman" w:hAnsi="Times New Roman" w:cs="Times New Roman"/>
          <w:sz w:val="24"/>
          <w:szCs w:val="24"/>
        </w:rPr>
        <w:t>illiam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Dampier, navegant anglès del segle </w:t>
      </w:r>
      <w:r w:rsidRPr="00B9617E">
        <w:rPr>
          <w:rFonts w:ascii="Times New Roman" w:eastAsia="Times New Roman" w:hAnsi="Times New Roman" w:cs="Times New Roman"/>
          <w:smallCaps/>
          <w:sz w:val="24"/>
          <w:szCs w:val="24"/>
        </w:rPr>
        <w:t>xvii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i reproduïda per Sir Napier Shaw en el seu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Manual of Meteorology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els tripulants designaven el foc de Sant Telm amb el nom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orpus sant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En opinió de Dampier,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orpus sant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era un nom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origen espanyol o portuguès. Evidentment no és castellà ni basc, i tal com està escrit, tot fa creure que es tracta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nom provinent del</w:t>
      </w:r>
      <w:r>
        <w:rPr>
          <w:rFonts w:ascii="Times New Roman" w:eastAsia="Times New Roman" w:hAnsi="Times New Roman" w:cs="Times New Roman"/>
          <w:sz w:val="24"/>
          <w:szCs w:val="24"/>
        </w:rPr>
        <w:t>s antics mariners catalans. El doctor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Filgueira,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irector del Museu de Pontevedra, creu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origen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</w:t>
      </w:r>
      <w:r>
        <w:rPr>
          <w:rFonts w:ascii="Times New Roman" w:eastAsia="Times New Roman" w:hAnsi="Times New Roman" w:cs="Times New Roman"/>
          <w:sz w:val="24"/>
          <w:szCs w:val="24"/>
        </w:rPr>
        <w:t>denominació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podria trobar-se en la de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corpo santo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que és el nom amb el qual ha estat </w:t>
      </w:r>
      <w:r>
        <w:rPr>
          <w:rFonts w:ascii="Times New Roman" w:eastAsia="Times New Roman" w:hAnsi="Times New Roman" w:cs="Times New Roman"/>
          <w:sz w:val="24"/>
          <w:szCs w:val="24"/>
        </w:rPr>
        <w:t>venerat pels gallecs el cos de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 Telm, enterrat a Tuy, o bé en els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corpi santi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nom que alguna vegada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 donat a Itàlia als focs follets dels cementiris. </w:t>
      </w:r>
      <w:r>
        <w:rPr>
          <w:rFonts w:ascii="Times New Roman" w:eastAsia="Times New Roman" w:hAnsi="Times New Roman" w:cs="Times New Roman"/>
          <w:sz w:val="24"/>
          <w:szCs w:val="24"/>
        </w:rPr>
        <w:t>Quant al nom de sant Telm, sant Temme o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ant Erme, és opinió molt este</w:t>
      </w:r>
      <w:r>
        <w:rPr>
          <w:rFonts w:ascii="Times New Roman" w:eastAsia="Times New Roman" w:hAnsi="Times New Roman" w:cs="Times New Roman"/>
          <w:sz w:val="24"/>
          <w:szCs w:val="24"/>
        </w:rPr>
        <w:t>sa que és una corrupció del de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ant Erasme, antic advocat dels mariners mediterranis contra les tempestats. La similitud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advocacions hauria estat molt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després la causa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atribuir el nom de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 Telm al sant enterrat a Tuy, que fou en vida fra Pedro González. </w:t>
      </w:r>
    </w:p>
    <w:p w14:paraId="692355CA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F1BF3" w14:textId="3774CA46" w:rsidR="00CF076D" w:rsidRPr="00BA6929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Sin. compl.:</w:t>
      </w:r>
      <w:r w:rsidR="00BA6929" w:rsidRPr="00BA6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corpus sant, </w:t>
      </w:r>
      <w:r w:rsidR="00BA6929" w:rsidRPr="00BA6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foc de Sant Telm,</w:t>
      </w:r>
      <w:r w:rsidRPr="00BA6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llum de Sant Telm</w:t>
      </w:r>
    </w:p>
    <w:p w14:paraId="71FFEC87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E0E9F" w14:textId="6B6C467D" w:rsidR="00BA6929" w:rsidRDefault="00BA6929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A69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foc de Sant Telm </w:t>
      </w:r>
      <w:r w:rsidRPr="00BA692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c. nom. m. </w:t>
      </w:r>
      <w:r w:rsidRPr="00BA69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magenta"/>
        </w:rPr>
        <w:t>Foc de Sant Elm</w:t>
      </w:r>
      <w:r w:rsidRPr="00BA69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32505E9" w14:textId="77777777" w:rsidR="00BA6929" w:rsidRDefault="00BA6929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21DA2D" w14:textId="77777777" w:rsidR="00CF076D" w:rsidRPr="007B379B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llum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de Sant Telm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Foc de Sant Telm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7BBAFC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492A3" w14:textId="004A63C8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621FAF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A69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fogony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="00BA6929">
        <w:rPr>
          <w:rFonts w:ascii="Times New Roman" w:eastAsia="Times New Roman" w:hAnsi="Times New Roman" w:cs="Times New Roman"/>
          <w:sz w:val="24"/>
          <w:szCs w:val="24"/>
        </w:rPr>
        <w:t xml:space="preserve">A Sort, Andorra, </w:t>
      </w:r>
      <w:r w:rsidR="00BA6929" w:rsidRPr="003D54BD">
        <w:rPr>
          <w:rFonts w:ascii="Times New Roman" w:eastAsia="Times New Roman" w:hAnsi="Times New Roman" w:cs="Times New Roman"/>
          <w:sz w:val="24"/>
          <w:szCs w:val="24"/>
          <w:highlight w:val="magenta"/>
        </w:rPr>
        <w:t>föhn</w:t>
      </w:r>
      <w:r w:rsidR="00BA6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A3A0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1DF75" w14:textId="40D981D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definició que el </w:t>
      </w:r>
      <w:r>
        <w:rPr>
          <w:rFonts w:ascii="Times New Roman" w:eastAsia="Times New Roman" w:hAnsi="Times New Roman" w:cs="Times New Roman"/>
          <w:sz w:val="24"/>
          <w:szCs w:val="24"/>
        </w:rPr>
        <w:t>doctor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Griera inserta en el seu treball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Els noms dels vents </w:t>
      </w:r>
      <w:r w:rsidRPr="00865CC0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Catalunya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Joan Amades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(Butll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Dialect. Cat.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617E">
        <w:rPr>
          <w:rFonts w:ascii="Times New Roman" w:eastAsia="Times New Roman" w:hAnsi="Times New Roman" w:cs="Times New Roman"/>
          <w:smallCaps/>
          <w:sz w:val="24"/>
          <w:szCs w:val="24"/>
        </w:rPr>
        <w:t>xviii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1930) la precisa en la forma: «Vent calent que sol succeir a una pluja o una nevada (Alentorn, Sort)». Encara que en aquestes definicions el caràcter catabàtic no queda precisat, ni tampoc la precipitació prèvia «a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altra banda de la serra», creiem, com el </w:t>
      </w:r>
      <w:r>
        <w:rPr>
          <w:rFonts w:ascii="Times New Roman" w:eastAsia="Times New Roman" w:hAnsi="Times New Roman" w:cs="Times New Roman"/>
          <w:sz w:val="24"/>
          <w:szCs w:val="24"/>
        </w:rPr>
        <w:t>doctor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Griera, que 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fogony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 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föhn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són dos noms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igual origen i designen la mateixa cosa, i que sens dubte es pot donar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com a traducció exacta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altre, sens perjudici de conservar el nom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föhn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el llenguatge purament científic, per é</w:t>
      </w:r>
      <w:r>
        <w:rPr>
          <w:rFonts w:ascii="Times New Roman" w:eastAsia="Times New Roman" w:hAnsi="Times New Roman" w:cs="Times New Roman"/>
          <w:sz w:val="24"/>
          <w:szCs w:val="24"/>
        </w:rPr>
        <w:t>sser ja universalment acceptat.</w:t>
      </w:r>
    </w:p>
    <w:p w14:paraId="5E468A6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C2825" w14:textId="4561C6F9" w:rsidR="00BA6929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A692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föhn</w:t>
      </w:r>
      <w:r w:rsidRPr="00BA69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descendent, calent i sec, que bufa a sotavent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serralada. </w:t>
      </w:r>
    </w:p>
    <w:p w14:paraId="7C396606" w14:textId="77777777" w:rsidR="00BA6929" w:rsidRDefault="00BA6929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992C6" w14:textId="3B6BD5DC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 nom, procedent de la regió alpina i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Alemanya meridional, ha estat introduït en el llenguatge meteorològic internacional per a expressar tots els vents catabàtics escalfats per fenòmens de precipitació prèvia (transformació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pseudoadiabàtica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), esdevinguda principalment al costat de sobrevent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serralada. Tot i accepta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nom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föhn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el llenguatge científic, potser sia més propi en el vulgar el nom de </w:t>
      </w:r>
      <w:r w:rsidRPr="004867F2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</w:rPr>
        <w:t>fogony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C09696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15DDE79" w14:textId="756D03C5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Es produeix a causa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anomenat </w:t>
      </w:r>
      <w:r w:rsidRPr="00C254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efecte </w:t>
      </w:r>
      <w:r w:rsidR="0046157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C254D4">
        <w:rPr>
          <w:rFonts w:ascii="Times New Roman" w:eastAsia="Times New Roman" w:hAnsi="Times New Roman" w:cs="Times New Roman"/>
          <w:i/>
          <w:iCs/>
          <w:sz w:val="24"/>
          <w:szCs w:val="24"/>
        </w:rPr>
        <w:t>öhn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92C8399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BC174E7" w14:textId="3A6D706B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V. t.: </w:t>
      </w:r>
      <w:r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>e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 xml:space="preserve">fecte </w:t>
      </w:r>
      <w:r w:rsidR="00461575"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>f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>öhn</w:t>
      </w:r>
    </w:p>
    <w:p w14:paraId="4D74F38F" w14:textId="77777777" w:rsidR="00621FAF" w:rsidRDefault="00621FAF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619DF82" w14:textId="344BFB7C" w:rsidR="00BA6929" w:rsidRPr="00B9617E" w:rsidRDefault="00BA6929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Sin. compl.: fogony</w:t>
      </w:r>
    </w:p>
    <w:p w14:paraId="67AE801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582DF" w14:textId="2D29F70D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oliació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enologia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entén per </w:t>
      </w:r>
      <w:r w:rsidRPr="00DE5939">
        <w:rPr>
          <w:rFonts w:ascii="Times New Roman" w:eastAsia="Times New Roman" w:hAnsi="Times New Roman" w:cs="Times New Roman"/>
          <w:i/>
          <w:iCs/>
          <w:sz w:val="24"/>
          <w:szCs w:val="24"/>
        </w:rPr>
        <w:t>data de la foliació</w:t>
      </w:r>
      <w:r w:rsidRPr="00DE593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335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0335B8">
        <w:rPr>
          <w:rFonts w:ascii="Times New Roman" w:eastAsia="Times New Roman" w:hAnsi="Times New Roman" w:cs="Times New Roman"/>
          <w:sz w:val="24"/>
          <w:szCs w:val="24"/>
        </w:rPr>
        <w:t>una planta no perenne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dia que esclata el primer brot, estant simultàniament els altres a punt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obrir-se. </w:t>
      </w:r>
    </w:p>
    <w:p w14:paraId="332A708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C3B91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ollet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R</w:t>
      </w:r>
      <w:r w:rsidRPr="001C03CF">
        <w:rPr>
          <w:rFonts w:ascii="Times New Roman" w:eastAsia="Times New Roman" w:hAnsi="Times New Roman" w:cs="Times New Roman"/>
          <w:sz w:val="24"/>
          <w:szCs w:val="24"/>
          <w:highlight w:val="magenta"/>
        </w:rPr>
        <w:t>emolí de pols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616E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A2F47" w14:textId="573EA8DA" w:rsidR="00CF076D" w:rsidRDefault="00CF076D" w:rsidP="00CF076D">
      <w:pPr>
        <w:widowControl w:val="0"/>
        <w:spacing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oranell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del SE a la zona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Empordà (Palamós, Sant Feliu de Guíxols)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4A4F1" w14:textId="77777777" w:rsidR="00CF076D" w:rsidRPr="007667E3" w:rsidRDefault="00CF076D" w:rsidP="00CF076D">
      <w:pPr>
        <w:widowControl w:val="0"/>
        <w:spacing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87C7A" w14:textId="77777777" w:rsidR="00CF076D" w:rsidRPr="007667E3" w:rsidRDefault="00CF076D" w:rsidP="00CF076D">
      <w:pPr>
        <w:widowControl w:val="0"/>
        <w:spacing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C46BD" w14:textId="35594C25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orat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ozó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c. nom. m. </w:t>
      </w:r>
      <w:r w:rsidRPr="007667E3">
        <w:rPr>
          <w:rFonts w:ascii="Times New Roman" w:hAnsi="Times New Roman" w:cs="Times New Roman"/>
          <w:sz w:val="24"/>
          <w:szCs w:val="24"/>
        </w:rPr>
        <w:t>Nom comú per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hAnsi="Times New Roman" w:cs="Times New Roman"/>
          <w:sz w:val="24"/>
          <w:szCs w:val="24"/>
        </w:rPr>
        <w:t xml:space="preserve"> referir-se a la gran 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isminució de la concentració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ozó en una regió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ozonosfera que provoca la disminució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absorbància de radiació amb longitud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entre 0,001 i 0,38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335B8">
        <w:rPr>
          <w:rFonts w:ascii="Times New Roman" w:eastAsia="Times New Roman" w:hAnsi="Times New Roman" w:cs="Times New Roman"/>
          <w:sz w:val="24"/>
          <w:szCs w:val="24"/>
        </w:rPr>
        <w:t>µ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m.</w:t>
      </w:r>
    </w:p>
    <w:p w14:paraId="4B92822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97BC34" w14:textId="2EDAA5E4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orça ascensional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f.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Flotabilitat positiva.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Pes, inclòs el seu pes propi i el dels accessoris</w:t>
      </w:r>
      <w:r w:rsidRPr="002A4698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que un globus o aeronau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pot emportar per efecte de la diferència entre la densitat mitja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 globus i annexos i la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2E1BECE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C6E35" w14:textId="4560DD8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la tècnica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observació de globus pilots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costum anomenar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força ascensional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pes que el globus pot aixecar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independentment del seu propi.</w:t>
      </w:r>
    </w:p>
    <w:p w14:paraId="74FC864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80CEA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orça de Coriolis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f.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Força fictícia que actua sobre una partícula que es mou en un sistema de referència no inercial. </w:t>
      </w:r>
    </w:p>
    <w:p w14:paraId="2DD43B02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898F0" w14:textId="345138BC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el cas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aire, 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 la força que actua sobre les partícules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causada per la rotació de la Terra, desviant les partícules que es mouen respecte a la Terra cap a la dreta del seu sentit de moviment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hemisferi nord o cap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esquerra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hemisferi sud. </w:t>
      </w:r>
    </w:p>
    <w:p w14:paraId="6C242E97" w14:textId="77777777" w:rsidR="00461575" w:rsidRDefault="00461575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0B85CE" w14:textId="38CD4483" w:rsidR="00461575" w:rsidRPr="007667E3" w:rsidRDefault="00461575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força desviant</w:t>
      </w:r>
    </w:p>
    <w:p w14:paraId="1340078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DA5CE" w14:textId="08827FE5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orça del 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f.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Velocitat del vent, particularment si és expressada en graus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escala de Beaufort o en els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escala telegràfica. </w:t>
      </w:r>
    </w:p>
    <w:p w14:paraId="7B7E888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A3A5A" w14:textId="0E82FC23" w:rsidR="00CF076D" w:rsidRPr="007667E3" w:rsidRDefault="00CF076D" w:rsidP="00BA69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A69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força desviant</w:t>
      </w:r>
      <w:r w:rsidRPr="00BA6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 nom. f.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A6929">
        <w:rPr>
          <w:rFonts w:ascii="Times New Roman" w:eastAsia="Times New Roman" w:hAnsi="Times New Roman" w:cs="Times New Roman"/>
          <w:sz w:val="24"/>
          <w:szCs w:val="24"/>
          <w:highlight w:val="magenta"/>
        </w:rPr>
        <w:t>Força de Coriolis</w:t>
      </w:r>
      <w:r w:rsidR="00BA6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D96D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09197" w14:textId="0CA1A505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orçament climàtic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Factor o factors que provoquen un canv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en el clima de la Terra, atès que tenen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la capacitat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alterar el balanç energètic del sistema climàtic sigui modificant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entrada o la sortida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energia. </w:t>
      </w:r>
    </w:p>
    <w:p w14:paraId="261E45B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65579" w14:textId="567D884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orçament radiatiu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Factor o factors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origen natural o antròpic que desequilibren el balanç de radiació terrestre, modificant el flux net radiatiu a la troposfera i </w:t>
      </w:r>
      <w:r>
        <w:rPr>
          <w:rFonts w:ascii="Times New Roman" w:eastAsia="Times New Roman" w:hAnsi="Times New Roman" w:cs="Times New Roman"/>
          <w:sz w:val="24"/>
          <w:szCs w:val="24"/>
        </w:rPr>
        <w:t>que poden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alterar la temperatura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terrestre i el clima.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9FFC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6B38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gen</w:t>
      </w:r>
      <w:r>
        <w:rPr>
          <w:rFonts w:ascii="Times New Roman" w:eastAsia="Times New Roman" w:hAnsi="Times New Roman" w:cs="Times New Roman"/>
          <w:sz w:val="24"/>
          <w:szCs w:val="24"/>
        </w:rPr>
        <w:t>eral, la manca de llum del dia.</w:t>
      </w:r>
    </w:p>
    <w:p w14:paraId="42226FBA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50E0F" w14:textId="66C0D8DD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Més particularment expressa el temps que transcorre entre la fi del crepuscle civil i la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astronòmic, al vespre (hora de la fosca), o entre el començament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astronòmic i el del civil, al matí. </w:t>
      </w:r>
    </w:p>
    <w:p w14:paraId="2E9926F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8E9E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osforescència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 xml:space="preserve">Producció de llum per éssers vius com les cuques de llum o els peixos abissals. </w:t>
      </w:r>
    </w:p>
    <w:p w14:paraId="6DB2661C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7004318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 xml:space="preserve">Moltes espècies bioluminescents poden emetre llum gràcies a bacteris simbionts que tenen una substància anomenada </w:t>
      </w:r>
      <w:r w:rsidRPr="00B9617E">
        <w:rPr>
          <w:rFonts w:ascii="Times New Roman" w:hAnsi="Times New Roman" w:cs="Times New Roman"/>
          <w:i/>
          <w:iCs/>
          <w:sz w:val="24"/>
          <w:szCs w:val="24"/>
        </w:rPr>
        <w:t>luciferina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67E3">
        <w:rPr>
          <w:rFonts w:ascii="Times New Roman" w:hAnsi="Times New Roman" w:cs="Times New Roman"/>
          <w:sz w:val="24"/>
          <w:szCs w:val="24"/>
        </w:rPr>
        <w:t xml:space="preserve"> la qual és fosforescent.</w:t>
      </w:r>
    </w:p>
    <w:p w14:paraId="6BED4E3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EF1D9" w14:textId="0619A36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otometeor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Fenomen lluminós que té lloc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causat per la reflexió, refracció, difracció o interferència de la llum que prové del Sol o de la Lluna. </w:t>
      </w:r>
    </w:p>
    <w:p w14:paraId="48F0BF2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283FA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otoperiodisme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Influència de la durada de la claror del dia en la creixença de les plantes. </w:t>
      </w:r>
    </w:p>
    <w:p w14:paraId="4AEDDFD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21D85" w14:textId="20A3F065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 a cada planta hi ha una durada del dia crítica, que separa les condicions favorables a la floració i fructificació de les que tendeixen a produir una creixença vegetativa; aquesta separació </w:t>
      </w:r>
      <w:r>
        <w:rPr>
          <w:rFonts w:ascii="Times New Roman" w:eastAsia="Times New Roman" w:hAnsi="Times New Roman" w:cs="Times New Roman"/>
          <w:sz w:val="24"/>
          <w:szCs w:val="24"/>
        </w:rPr>
        <w:t>és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determinada per les condicions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insolació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bitat originari de la planta en estat silvestre.</w:t>
      </w:r>
    </w:p>
    <w:p w14:paraId="262330F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934D1" w14:textId="7B33B5B3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racció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insolació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Relació entre les hores que lluu realment el Sol i les que lluiria si no hi hagués núvols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fos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perfectament transparent. </w:t>
      </w:r>
    </w:p>
    <w:p w14:paraId="750BF04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0E5A31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racció de saturació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Humitat relativa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A6E7D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8D502" w14:textId="54981313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7E289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Prefix que es posa al nom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alguns núvols per a indicar que són de formes esqueixades. </w:t>
      </w:r>
    </w:p>
    <w:p w14:paraId="40B0868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55928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fractus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spècie de núvol del gènere estratocúmulus o cúmulus format per tires irregulars amb una aparença escantellada. </w:t>
      </w:r>
    </w:p>
    <w:p w14:paraId="66DA404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FC698" w14:textId="30E2778F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rare del temps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Popular instrument meteorològic, que </w:t>
      </w:r>
      <w:r>
        <w:rPr>
          <w:rFonts w:ascii="Times New Roman" w:eastAsia="Times New Roman" w:hAnsi="Times New Roman" w:cs="Times New Roman"/>
          <w:sz w:val="24"/>
          <w:szCs w:val="24"/>
        </w:rPr>
        <w:t>segons 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funcionament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higròmetre de cabell per quantificar la humitat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un frare amb una vareta que es mou segons la humitat ambiental assenyala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en diverses categories que van de sec a plujós.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28BE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E498D" w14:textId="67D967D0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Absència de calor,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identifica a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una sensació tèrmica baixa. </w:t>
      </w:r>
    </w:p>
    <w:p w14:paraId="2A68933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59661" w14:textId="4705F3CB" w:rsidR="00CF076D" w:rsidRPr="004867F2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67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fredeluc | fredeluga </w:t>
      </w:r>
      <w:r w:rsidRPr="004867F2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adj</w:t>
      </w:r>
      <w:r w:rsidRPr="004867F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461575"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  <w:t>Fredolic</w:t>
      </w:r>
      <w:r w:rsidRPr="004867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AC6CD72" w14:textId="77777777" w:rsidR="00CF076D" w:rsidRPr="004867F2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C46FD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7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RELACIONS DE LA METEOROLOGIA O CLIMATOLOGIA AMB LA SOCIETAT </w:t>
      </w:r>
      <w:r w:rsidRPr="004867F2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4867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fredolic | fredolica </w:t>
      </w:r>
      <w:r w:rsidRPr="004867F2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adj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Molt sensible al fred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F01281" w14:textId="77777777" w:rsidR="00461575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EC2D0F" w14:textId="26B7A110" w:rsidR="00461575" w:rsidRPr="007667E3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61575">
        <w:rPr>
          <w:rFonts w:ascii="Times New Roman" w:eastAsia="Times New Roman" w:hAnsi="Times New Roman" w:cs="Times New Roman"/>
          <w:sz w:val="24"/>
          <w:szCs w:val="24"/>
        </w:rPr>
        <w:t>fredeluc</w:t>
      </w:r>
    </w:p>
    <w:p w14:paraId="7602AA38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13B91" w14:textId="4A3178E7" w:rsidR="00461575" w:rsidRPr="00461575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RELACIONS DE </w:t>
      </w: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LA METEOROLOGIA O CLIMATOLOGIA AMB LA SOCIETAT </w:t>
      </w:r>
      <w:r w:rsidRPr="0046157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fredor </w:t>
      </w:r>
      <w:r w:rsidR="00461575" w:rsidRPr="0046157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f. </w:t>
      </w:r>
      <w:r w:rsidR="00461575" w:rsidRPr="004615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Temps atmosfèric caracteritzat per una temperatura ambiental baixa.</w:t>
      </w:r>
    </w:p>
    <w:p w14:paraId="2D723863" w14:textId="77777777" w:rsidR="00461575" w:rsidRPr="00461575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F492BDD" w14:textId="6BBF3599" w:rsidR="00CF076D" w:rsidRPr="00461575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RELACIONS DE LA METEOROLOGIA O CLIMATOLOGIA AMB LA SOCIETAT </w:t>
      </w:r>
      <w:r w:rsidRPr="0046157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F076D"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fredorada </w:t>
      </w:r>
      <w:r w:rsidRPr="0046157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f. </w:t>
      </w:r>
      <w:r w:rsidRPr="00461575">
        <w:rPr>
          <w:rFonts w:ascii="Times New Roman" w:eastAsia="Times New Roman" w:hAnsi="Times New Roman" w:cs="Times New Roman"/>
          <w:sz w:val="24"/>
          <w:szCs w:val="24"/>
        </w:rPr>
        <w:t>Fred intens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61575">
        <w:rPr>
          <w:rFonts w:ascii="Times New Roman" w:eastAsia="Times New Roman" w:hAnsi="Times New Roman" w:cs="Times New Roman"/>
          <w:sz w:val="24"/>
          <w:szCs w:val="24"/>
        </w:rPr>
        <w:t>allarga com a mínim un dia.</w:t>
      </w:r>
    </w:p>
    <w:p w14:paraId="1524B18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BA4AC6" w14:textId="7D084B3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reqüència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Nombre de vegades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nombre absolut, o, millor, tant per cent dins el total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observacions), que en un llarg període de temps és observat un fenomen o un valor determinat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variable meteorològica o de les seves desviacions. </w:t>
      </w:r>
    </w:p>
    <w:p w14:paraId="74D36E8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37699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Fred moderat, especialment agradable quan es té calor. </w:t>
      </w:r>
    </w:p>
    <w:p w14:paraId="2D29B1B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35CC6" w14:textId="5124BF00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resqueta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Intensitat 5 del vent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escala de Beaufort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AE09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7A1DB" w14:textId="31045D98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ricció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eteorologia se sol anomenar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fricció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conjunt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accions que la superfície de la terra i dels mars exerceix en la velocitat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direcció del vent. </w:t>
      </w:r>
    </w:p>
    <w:p w14:paraId="06B9189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11E05" w14:textId="2871B489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rigorímetre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Aparell que serveix per a determinar el poder refrigerant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mesurant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energia elèctrica que és necessària per a conservar a 37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temperatura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esfera metàl·lica negra. </w:t>
      </w:r>
    </w:p>
    <w:p w14:paraId="0E194C0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69ACE" w14:textId="75335380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Línia de separació, ar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 de terra, entre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origen o de propietats diferents, en particular entre una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calent i una altra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fred. </w:t>
      </w:r>
    </w:p>
    <w:p w14:paraId="40E7520C" w14:textId="77777777" w:rsidR="006A716D" w:rsidRDefault="006A71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DD11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c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ap</w:t>
      </w:r>
    </w:p>
    <w:p w14:paraId="3F7C1E2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E79B2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actiu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Front que produeix nuvolositat apreciable i generalment precipitació. </w:t>
      </w:r>
    </w:p>
    <w:p w14:paraId="35AF50DF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E3F20" w14:textId="148D1D23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anabàtic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en el qual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càlid ascendeix al llarg de la superfície per sobre la qual es troba. </w:t>
      </w:r>
    </w:p>
    <w:p w14:paraId="1A88666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CC29BE" w14:textId="0C7BDC69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antàrtic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apareix a les latituds altes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hemisferi sud i que separa les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temperat de les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originàries del continent antàrtic.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A590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751D1" w14:textId="2FDC033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àrtic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apareix a les latituds altes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hemisferi nord i que separa les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temperat de les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originàries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Àrtic.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3A8FB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79886" w14:textId="52EBEF28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ront calent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Front que separa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calent que avança i una altra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fred sobre la qual aquella cavalca, desplaçant la freda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325F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56EE5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front càlid</w:t>
      </w:r>
    </w:p>
    <w:p w14:paraId="6F1C1710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DB2C8" w14:textId="77777777" w:rsidR="00CF076D" w:rsidRPr="00B9617E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ront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càlid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Front calent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9B060C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D55A8" w14:textId="5A981775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catabàtic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Front en el qual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càlid descendeix al llarg de la superfície per sobre la qual es troba. </w:t>
      </w:r>
    </w:p>
    <w:p w14:paraId="094C040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3F70F" w14:textId="6D9C483C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costaner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separa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continental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una altra marítima.</w:t>
      </w:r>
    </w:p>
    <w:p w14:paraId="7E69C4D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3AB1C732" w14:textId="5B14085B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Tan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pot ser un front costaner càlid si és la massa marítima que avança cap a la continental freda, com costaner fred si és la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continental a menor temperatura que avança contra la marítima més càlida. </w:t>
      </w:r>
    </w:p>
    <w:p w14:paraId="5133A780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A747" w14:textId="77777777" w:rsidR="00CF076D" w:rsidRPr="001C03CF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costaner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càlid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1C03CF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front costaner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1F7171A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DFEC8" w14:textId="77777777" w:rsidR="00CF076D" w:rsidRPr="001C03CF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costaner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fred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1C03CF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front costaner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86443A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844763" w14:textId="0B35E9C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costaner nocturn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es forma en interaccionar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freda empesa pels vents de drenatge nocturns cap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hAnsi="Times New Roman" w:cs="Times New Roman"/>
          <w:sz w:val="24"/>
          <w:szCs w:val="24"/>
        </w:rPr>
        <w:t xml:space="preserve"> 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 costa, amb una massa marítima més càlida situada a la línia de la costa i sobre el mar o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oceà.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B3AC7B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CCCEB" w14:textId="5E9D6CBC" w:rsidR="00CF076D" w:rsidRPr="00461575" w:rsidRDefault="00CF076D" w:rsidP="00CF076D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dels alisis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 que separa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aire fred de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alisi oceànic i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aire càlid del continent veí.</w:t>
      </w:r>
    </w:p>
    <w:p w14:paraId="147E0BDF" w14:textId="77777777" w:rsidR="00CF076D" w:rsidRPr="00461575" w:rsidRDefault="00CF076D" w:rsidP="00CF076D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86A6B9" w14:textId="1698FB6A" w:rsidR="00461575" w:rsidRPr="00461575" w:rsidRDefault="00461575" w:rsidP="00CF076D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Sin. compl.: front equatorial, front intertropical</w:t>
      </w:r>
    </w:p>
    <w:p w14:paraId="7CCFBAB3" w14:textId="77777777" w:rsidR="00461575" w:rsidRPr="00461575" w:rsidRDefault="00461575" w:rsidP="00CF076D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9A1BD7" w14:textId="3CDAEBCF" w:rsidR="00CF076D" w:rsidRPr="00461575" w:rsidRDefault="00CF076D" w:rsidP="00CF076D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METEOROLOGIA </w:t>
      </w:r>
      <w:r w:rsidRPr="00461575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front equatorial </w:t>
      </w:r>
      <w:r w:rsidRPr="00461575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c. nom. m.</w:t>
      </w:r>
      <w:r w:rsidRPr="004615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61575"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  <w:t>Front dels alisis</w:t>
      </w:r>
      <w:r w:rsidR="00461575" w:rsidRPr="004615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BB19294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12AA2" w14:textId="26780749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estacionari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roman en la mateixa posició d</w:t>
      </w:r>
      <w:r w:rsidRPr="007667E3">
        <w:rPr>
          <w:rFonts w:ascii="Times New Roman" w:hAnsi="Times New Roman" w:cs="Times New Roman"/>
          <w:sz w:val="24"/>
          <w:szCs w:val="24"/>
        </w:rPr>
        <w:t>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rant un llarg període de temps </w:t>
      </w:r>
      <w:r>
        <w:rPr>
          <w:rFonts w:ascii="Times New Roman" w:eastAsia="Times New Roman" w:hAnsi="Times New Roman" w:cs="Times New Roman"/>
          <w:sz w:val="24"/>
          <w:szCs w:val="24"/>
        </w:rPr>
        <w:t>a causa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fet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les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als dos costats es mouen paral·leles al front. </w:t>
      </w:r>
    </w:p>
    <w:p w14:paraId="42DD4DDC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E58B1" w14:textId="01BF632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461575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fred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1575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Línia que ran de terra limita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fred que avança empenyent-ne una de calenta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fent que aquesta ascendeixi.</w:t>
      </w:r>
      <w:r w:rsidR="00461575">
        <w:rPr>
          <w:rFonts w:ascii="Times New Roman" w:eastAsia="Times New Roman" w:hAnsi="Times New Roman" w:cs="Times New Roman"/>
          <w:sz w:val="24"/>
          <w:szCs w:val="24"/>
        </w:rPr>
        <w:t xml:space="preserve"> | 2.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uperfície de separació (superfície frontal) entre ambdues masses, en la qual solen produir-se fenòmens tempestosos.</w:t>
      </w:r>
    </w:p>
    <w:p w14:paraId="5DBD379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BA6E1" w14:textId="56BE15BA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fred secundari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fred que dins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polar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depressió segueix el front fred principal i va acompanyat molt sovint de torbonades i tempestes. </w:t>
      </w:r>
    </w:p>
    <w:p w14:paraId="3D0DD09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81C4D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inactiu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Front que produeix poca nuvolositat i precipitació nul·la. </w:t>
      </w:r>
    </w:p>
    <w:p w14:paraId="1032A1F3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B90F1" w14:textId="206DF25C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intertropical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86BF2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Front </w:t>
      </w:r>
      <w:r w:rsidR="00461575" w:rsidRPr="00461575">
        <w:rPr>
          <w:rFonts w:ascii="Times New Roman" w:eastAsia="Times New Roman" w:hAnsi="Times New Roman" w:cs="Times New Roman"/>
          <w:sz w:val="24"/>
          <w:szCs w:val="24"/>
          <w:highlight w:val="magenta"/>
        </w:rPr>
        <w:t>dels alisis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420B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85BBD" w14:textId="61162F39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oclús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separa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fred de diferent temperatura posades en contacte per un procés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oclusió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front fred i 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càlid.</w:t>
      </w:r>
    </w:p>
    <w:p w14:paraId="57840A5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DC402" w14:textId="4BF6D2FA" w:rsidR="00CF076D" w:rsidRPr="00086BF2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polar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Línia de discontinuïtat, generalment ondulada i amb grans interrupcions, que separa els vents del NE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origen polar, dels del SW procedents de les baixes latituds. Les seves ondulacions constitueixen les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depressions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mòbils de la zona temperada.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2.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Front que separa una massa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aire polar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una massa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aire tropical i que se situa a les latituds mitjanes.</w:t>
      </w:r>
      <w:r w:rsidRPr="009C7DB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7CA56C1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30E028" w14:textId="3D4D0AA8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principal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separa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í</w:t>
      </w:r>
      <w:r w:rsidRPr="007667E3">
        <w:rPr>
          <w:rFonts w:ascii="Times New Roman" w:hAnsi="Times New Roman" w:cs="Times New Roman"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ens geogràfics diferents. </w:t>
      </w:r>
    </w:p>
    <w:p w14:paraId="7B14601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6E1B7" w14:textId="11F584E4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secundari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Front que separa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que, tenint el mateix origen geogràfic, tenen característiques tèrmiques diferents a conseqüència de la diferència de trajectòries seguides o de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temps transcorregut des de la seva formació. </w:t>
      </w:r>
    </w:p>
    <w:p w14:paraId="1DFE0C7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0E2AF" w14:textId="46C7BD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 superior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Discontinuïtat que en les depressions ocluses es conserva encara en les capes altes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atmosfera, en forma generalment de </w:t>
      </w:r>
      <w:r w:rsidRPr="00086BF2">
        <w:rPr>
          <w:rFonts w:ascii="Times New Roman" w:eastAsia="Times New Roman" w:hAnsi="Times New Roman" w:cs="Times New Roman"/>
          <w:sz w:val="24"/>
          <w:szCs w:val="24"/>
          <w:highlight w:val="magenta"/>
        </w:rPr>
        <w:t>front fred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Pr="009C7D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>Front fred que es conserva en les capes altes de la troposfera en depressions que han experimentat oclusió.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C7528E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F94F1" w14:textId="125CFBC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rontogènesi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Procés de formació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front de discontinuïtat. </w:t>
      </w:r>
    </w:p>
    <w:p w14:paraId="3BF1A5A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D2281" w14:textId="7C5486B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rontolisi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Procés de desaparició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front per restabliment de la continuïtat. </w:t>
      </w:r>
    </w:p>
    <w:p w14:paraId="35D18E1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529C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rontologia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Estudi de les propietats i evolució dels fronts de discontinuïtat. </w:t>
      </w:r>
    </w:p>
    <w:p w14:paraId="4F5F8E5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E415B8" w14:textId="059C2D88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Conjunt de partícules sòlides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entre 1 i 5 µm de diàmetre, produïdes per combustió i que es troben en suspensió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C21E83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684EA" w14:textId="74E0CCB8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umeres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 pl.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Glopades nombroses i efí</w:t>
      </w:r>
      <w:r w:rsidRPr="007667E3">
        <w:rPr>
          <w:rFonts w:ascii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eres de boira, d</w:t>
      </w:r>
      <w:r>
        <w:rPr>
          <w:rFonts w:ascii="Times New Roman" w:eastAsia="Times New Roman" w:hAnsi="Times New Roman" w:cs="Times New Roman"/>
          <w:sz w:val="24"/>
          <w:szCs w:val="24"/>
        </w:rPr>
        <w:t>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alguns centímetres fins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alguns metres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alçària,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aixequen de la superfície del mar i després desapareixen, produint un espectacle com si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 estigués a punt de bullir.</w:t>
      </w:r>
    </w:p>
    <w:p w14:paraId="3FB5ACF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892A3" w14:textId="6ED3E46E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formen en particular quan un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terral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molt fred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estén damunt el mar relativament calent. A Catalunya són típiques les fumeres matinals de la badia de Blanes, observables durant situacions anticiclòniques hivernals. </w:t>
      </w:r>
    </w:p>
    <w:p w14:paraId="3EDE3F1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2676CB" w14:textId="62D8048A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uradà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erres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Ebre (Vinaròs)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impetuó</w:t>
      </w:r>
      <w:r w:rsidRPr="007667E3">
        <w:rPr>
          <w:rFonts w:ascii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violent. </w:t>
      </w:r>
    </w:p>
    <w:p w14:paraId="31A8411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69049" w14:textId="593E8700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usos horaris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Fusos de la superfície terrestre, comprès cadascun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ells entre dos meridians que disten 15° (o bé 7,5°)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altre.</w:t>
      </w:r>
    </w:p>
    <w:p w14:paraId="286A1471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EF750" w14:textId="3B2FE5C5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Han estat adoptats per a unificar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hora legal en grans extensions, de manera que en passar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fus al seu veí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hora legal canvia exactament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1 hora (o bé en 30 minuts).</w:t>
      </w:r>
    </w:p>
    <w:p w14:paraId="55827DB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EDF6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t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emps legal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C61A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B469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F0F0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G</w:t>
      </w:r>
    </w:p>
    <w:p w14:paraId="28F05E0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40E42" w14:textId="7069B86E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abatxa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B96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Empordà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46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AA">
        <w:rPr>
          <w:rFonts w:ascii="Times New Roman" w:eastAsia="Times New Roman" w:hAnsi="Times New Roman" w:cs="Times New Roman"/>
          <w:sz w:val="24"/>
          <w:szCs w:val="24"/>
          <w:highlight w:val="magenta"/>
        </w:rPr>
        <w:t>tramuntana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B3BA0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4F715" w14:textId="697B6A13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aleró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zona de Guissona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ort corrent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que passa per un lloc estret. </w:t>
      </w:r>
    </w:p>
    <w:p w14:paraId="68B7DE9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2E101" w14:textId="4BC433ED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alindaina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Barcelona</w:t>
      </w:r>
      <w:r>
        <w:rPr>
          <w:rFonts w:ascii="Times New Roman" w:eastAsia="Times New Roman" w:hAnsi="Times New Roman" w:cs="Times New Roman"/>
          <w:sz w:val="24"/>
          <w:szCs w:val="24"/>
        </w:rPr>
        <w:t>, 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anera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indicar un núvol petit i sense mala intenció. </w:t>
      </w:r>
    </w:p>
    <w:p w14:paraId="4ADECC4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F0B91" w14:textId="036D6ED3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anxo baromètric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="00461575" w:rsidRPr="00461575">
        <w:rPr>
          <w:rFonts w:ascii="Times New Roman" w:eastAsia="Times New Roman" w:hAnsi="Times New Roman" w:cs="Times New Roman"/>
          <w:sz w:val="24"/>
          <w:szCs w:val="24"/>
          <w:highlight w:val="magenta"/>
        </w:rPr>
        <w:t>Ganxo de tempesta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7BA2B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E865F" w14:textId="0BD68D4A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anxo de tempesta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Petita prominència de la corba del barògraf, situada generalment en el lloc més baix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caiguda de </w:t>
      </w:r>
      <w:r>
        <w:rPr>
          <w:rFonts w:ascii="Times New Roman" w:eastAsia="Times New Roman" w:hAnsi="Times New Roman" w:cs="Times New Roman"/>
          <w:sz w:val="24"/>
          <w:szCs w:val="24"/>
        </w:rPr>
        <w:t>pressió.</w:t>
      </w:r>
    </w:p>
    <w:p w14:paraId="3315CB5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5D656" w14:textId="3D67A2BF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deguda al pas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tempesta 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línia de torbonada. Els alemanys en diuen </w:t>
      </w:r>
      <w:r w:rsidRPr="001C03CF">
        <w:rPr>
          <w:rFonts w:ascii="Times New Roman" w:eastAsia="Times New Roman" w:hAnsi="Times New Roman" w:cs="Times New Roman"/>
          <w:i/>
          <w:iCs/>
          <w:sz w:val="24"/>
          <w:szCs w:val="24"/>
        </w:rPr>
        <w:t>nas de tempesta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expressió més gràfica, perquè no es tracta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pertorbació «ganxuda» del barograma, sinó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petita pujada seguida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davallada. </w:t>
      </w:r>
    </w:p>
    <w:p w14:paraId="549CA15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9F87A" w14:textId="33BDE56A" w:rsidR="00461575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ganxo baromètric</w:t>
      </w:r>
    </w:p>
    <w:p w14:paraId="637CF972" w14:textId="77777777" w:rsidR="00461575" w:rsidRPr="007667E3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78438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arbí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del S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del SS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C80F7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722A0" w14:textId="679E5CF4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Aquest nom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aplica principalment a la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marinada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ve del rumb esmentat («el garbí, a les set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 va a dormir»). Si és un vent general del SW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anomena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</w:rPr>
        <w:t>llebeig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8236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2E0A4" w14:textId="0A57F59A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compl.: garbina</w:t>
      </w:r>
      <w:r w:rsidR="00747CB5">
        <w:rPr>
          <w:rFonts w:ascii="Times New Roman" w:eastAsia="Times New Roman" w:hAnsi="Times New Roman" w:cs="Times New Roman"/>
          <w:sz w:val="24"/>
          <w:szCs w:val="24"/>
        </w:rPr>
        <w:t>, llebeig</w:t>
      </w:r>
    </w:p>
    <w:p w14:paraId="6F70AC3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BECD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arbina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20F82">
        <w:rPr>
          <w:rFonts w:ascii="Times New Roman" w:eastAsia="Times New Roman" w:hAnsi="Times New Roman" w:cs="Times New Roman"/>
          <w:sz w:val="24"/>
          <w:szCs w:val="24"/>
          <w:highlight w:val="magenta"/>
        </w:rPr>
        <w:t>Garbí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9976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1ECB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arbinada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Vent fresc de garbí. </w:t>
      </w:r>
    </w:p>
    <w:p w14:paraId="5EE3C97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53DB6" w14:textId="3F976A3D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arita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Construcció on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instal·len els instruments meteorològics 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protegir-los de la radiació.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0D5AA4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B1229" w14:textId="77777777" w:rsidR="00CF076D" w:rsidRPr="00B9617E" w:rsidRDefault="00CF076D" w:rsidP="00CF076D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Sin. compl.: gàbia meteorològica</w:t>
      </w:r>
    </w:p>
    <w:p w14:paraId="62D4546F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8003E" w14:textId="77777777" w:rsidR="00CF076D" w:rsidRPr="00B9617E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gàbia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Garita meteorològica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EDFCC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819BD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Fluid que pot expandir-se indefinidament per efec</w:t>
      </w:r>
      <w:r>
        <w:rPr>
          <w:rFonts w:ascii="Times New Roman" w:eastAsia="Times New Roman" w:hAnsi="Times New Roman" w:cs="Times New Roman"/>
          <w:sz w:val="24"/>
          <w:szCs w:val="24"/>
        </w:rPr>
        <w:t>te de la disminució de pressió.</w:t>
      </w:r>
    </w:p>
    <w:p w14:paraId="55D05C9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E2E5B" w14:textId="7D1A2C2B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gas ideal que obeeix exactament les lleis de Mariotte i de Gay-Lussac,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gas perfecte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C536CB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3EC80" w14:textId="77777777" w:rsidR="00CF076D" w:rsidRPr="00510665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perfecte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gas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924D3C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D34A3" w14:textId="34FC7E89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 permanent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Gas component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que es troba en proporció sensiblement constant arreu. </w:t>
      </w:r>
    </w:p>
    <w:p w14:paraId="553925A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69313" w14:textId="70C9D383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 variable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Gas component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que es troba en una proporció variable. </w:t>
      </w:r>
    </w:p>
    <w:p w14:paraId="5624E8BD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17446" w14:textId="28A47735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n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el principal. </w:t>
      </w:r>
    </w:p>
    <w:p w14:paraId="0FD6849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847B4" w14:textId="3CDF105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 traça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Gas present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una proporció variable i en quantitats molt petites, per sota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1</w:t>
      </w:r>
      <w:r w:rsidR="00DE565C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 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% en volum. </w:t>
      </w:r>
    </w:p>
    <w:p w14:paraId="59D3917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1651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ebrada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Dipòsit general de gebre damunt els objectes. </w:t>
      </w:r>
    </w:p>
    <w:p w14:paraId="131006C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E12848" w14:textId="161097EB" w:rsidR="00CF076D" w:rsidRDefault="00461575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="00CF076D"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076D"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CF076D"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="00CF076D"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="00CF076D"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076D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CF076D" w:rsidRPr="007667E3">
        <w:rPr>
          <w:rFonts w:ascii="Times New Roman" w:eastAsia="Times New Roman" w:hAnsi="Times New Roman" w:cs="Times New Roman"/>
          <w:b/>
          <w:sz w:val="24"/>
          <w:szCs w:val="24"/>
        </w:rPr>
        <w:t>ebratge</w:t>
      </w:r>
      <w:r w:rsidR="00CF07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076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="00CF076D" w:rsidRPr="007667E3">
        <w:rPr>
          <w:rFonts w:ascii="Times New Roman" w:eastAsia="Times New Roman" w:hAnsi="Times New Roman" w:cs="Times New Roman"/>
          <w:sz w:val="24"/>
          <w:szCs w:val="24"/>
        </w:rPr>
        <w:t xml:space="preserve">Fet de dipositar-se </w:t>
      </w:r>
      <w:r w:rsidR="00CF076D"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gebre</w:t>
      </w:r>
      <w:r w:rsidR="00CF076D" w:rsidRPr="007667E3">
        <w:rPr>
          <w:rFonts w:ascii="Times New Roman" w:eastAsia="Times New Roman" w:hAnsi="Times New Roman" w:cs="Times New Roman"/>
          <w:sz w:val="24"/>
          <w:szCs w:val="24"/>
        </w:rPr>
        <w:t xml:space="preserve"> damunt els objectes que es troben dins un núvol en sobrefusió. </w:t>
      </w:r>
    </w:p>
    <w:p w14:paraId="20D33524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A5787" w14:textId="2FA4ADB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aplica especialment al cas dels avions que volen dins un núvol de tals condicions.</w:t>
      </w:r>
    </w:p>
    <w:p w14:paraId="5EECD1B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7885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e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ngelament</w:t>
      </w:r>
    </w:p>
    <w:p w14:paraId="737575E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8D6A9" w14:textId="5B173793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55A82">
        <w:rPr>
          <w:rFonts w:ascii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ebre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Cristalls de glaç que es dipositen de les boires i en temps fred (temps de boira), principalment sobre les superfícies verticals, majorment en les puntes i arestes dels objectes, i que, creixent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cara al vent, poden formar gruixos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espessor considerable. El procés de formació és probablement anàleg al del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calabruix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Masses de glaç, el dipòsit de les quals es fa com en el cas precedent, però que provenen de boirades humides o de roïnes en sobrefusió, de manera que llur estructura és anàloga a la de la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calamarsa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Ambdues formacions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 i 2)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esdevenen particularment a muntanya.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3.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Com en </w:t>
      </w:r>
      <w:r w:rsidRPr="003F7D9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però </w:t>
      </w:r>
      <w:r>
        <w:rPr>
          <w:rFonts w:ascii="Times New Roman" w:eastAsia="Times New Roman" w:hAnsi="Times New Roman" w:cs="Times New Roman"/>
          <w:sz w:val="24"/>
          <w:szCs w:val="24"/>
        </w:rPr>
        <w:t>a causa del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pas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calent i humit prop dels objectes que estan encara a sota de 0°. </w:t>
      </w:r>
    </w:p>
    <w:p w14:paraId="2B9016FE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EE30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alguns llocs de Catalunya, en diuen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gebre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gelada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És preferible no confondre els dos conceptes. </w:t>
      </w:r>
    </w:p>
    <w:p w14:paraId="08E7FB01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51414" w14:textId="4810987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Cristalls de glaç que durant algun</w:t>
      </w:r>
      <w:r w:rsidRPr="007667E3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nits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hivern sense núvols ni vent, quan el terra es refreda ràpidament es formen damunt les herbes i en general damunt els objectes mals conductors de la calor, els quals es refreden, per sota de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fins al punt de rosada de les capes més baixes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60301E6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A444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elada envidriada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Gruixa homogènia de glaç transparent que es diposita tant</w:t>
      </w:r>
      <w:r w:rsidRPr="007667E3">
        <w:rPr>
          <w:rFonts w:ascii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superfícies verticals com</w:t>
      </w:r>
      <w:r w:rsidRPr="007667E3">
        <w:rPr>
          <w:rFonts w:ascii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horitzontals, i és deguda a la pluja o a la roïna en sobrefusió. </w:t>
      </w:r>
    </w:p>
    <w:p w14:paraId="71EA5E3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D3893" w14:textId="4AB41D6C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elada negra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Gelada sense la formació de gebre sobre els objectes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perquè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aire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és molt sec i amb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un contingu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t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humitat molt baix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per tant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no es produeix</w:t>
      </w:r>
      <w:r w:rsidRPr="00510665">
        <w:rPr>
          <w:rFonts w:ascii="Times New Roman" w:hAnsi="Times New Roman" w:cs="Times New Roman"/>
          <w:iCs/>
          <w:sz w:val="24"/>
          <w:szCs w:val="24"/>
        </w:rPr>
        <w:t xml:space="preserve"> s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ublimació. </w:t>
      </w:r>
    </w:p>
    <w:p w14:paraId="2CE03C17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16E0C48" w14:textId="6FA08D21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La vegetació,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si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es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forma una capa de gel que la protegeixi de la temperatura negativa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aire, acaba congelada,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fet que provoca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esquinçament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els teixits cel·lulars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que es tornen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un aspecte negre,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on prové el nom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aquest fenomen</w:t>
      </w:r>
      <w:r w:rsidRPr="00510665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65D9FC6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6B4B183" w14:textId="77777777" w:rsidR="00CF076D" w:rsidRPr="002A4698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ostir-se les plantes</w:t>
      </w:r>
    </w:p>
    <w:p w14:paraId="0D0AF45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C69EB" w14:textId="78A75FD3" w:rsidR="00CF076D" w:rsidRPr="00461575" w:rsidRDefault="00CF076D" w:rsidP="004615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461575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1575" w:rsidRPr="00461575">
        <w:rPr>
          <w:rFonts w:ascii="Times New Roman" w:eastAsia="Times New Roman" w:hAnsi="Times New Roman" w:cs="Times New Roman"/>
          <w:sz w:val="24"/>
          <w:szCs w:val="24"/>
        </w:rPr>
        <w:t>Massa de glaç acumulada a les zones altes de les</w:t>
      </w:r>
      <w:r w:rsidR="00461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575" w:rsidRPr="00461575">
        <w:rPr>
          <w:rFonts w:ascii="Times New Roman" w:eastAsia="Times New Roman" w:hAnsi="Times New Roman" w:cs="Times New Roman"/>
          <w:sz w:val="24"/>
          <w:szCs w:val="24"/>
        </w:rPr>
        <w:t>muntanyes, per sota del límit de les neus perpètues, i</w:t>
      </w:r>
      <w:r w:rsidR="00461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575" w:rsidRPr="00461575">
        <w:rPr>
          <w:rFonts w:ascii="Times New Roman" w:eastAsia="Times New Roman" w:hAnsi="Times New Roman" w:cs="Times New Roman"/>
          <w:sz w:val="24"/>
          <w:szCs w:val="24"/>
        </w:rPr>
        <w:t>que pot fondre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461575" w:rsidRPr="00461575">
        <w:rPr>
          <w:rFonts w:ascii="Times New Roman" w:eastAsia="Times New Roman" w:hAnsi="Times New Roman" w:cs="Times New Roman"/>
          <w:sz w:val="24"/>
          <w:szCs w:val="24"/>
        </w:rPr>
        <w:t>s en un estiu molt sec.</w:t>
      </w:r>
    </w:p>
    <w:p w14:paraId="2688650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91676" w14:textId="448F40E5" w:rsidR="00CF076D" w:rsidRPr="007667E3" w:rsidRDefault="00CF076D" w:rsidP="00CF076D">
      <w:pPr>
        <w:spacing w:before="280" w:after="280"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ènere de núvol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Cadascun dels </w:t>
      </w:r>
      <w:r>
        <w:rPr>
          <w:rFonts w:ascii="Times New Roman" w:eastAsia="Times New Roman" w:hAnsi="Times New Roman" w:cs="Times New Roman"/>
          <w:sz w:val="24"/>
          <w:szCs w:val="24"/>
        </w:rPr>
        <w:t>deu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tipus de núvols identificats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Organització Meteorològica Mundial: altocúmulus, altoestratus, cirrocúmulus, cirroestratus, cirrus, cumulonimbus, cúmulus, nimboestratus, estratus i estratocúmulus. </w:t>
      </w:r>
    </w:p>
    <w:p w14:paraId="60FF80EF" w14:textId="123010E8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genitus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Sufix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inclou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 nom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núvol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indicar que aquest és el núvol origen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altr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024962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61869" w14:textId="3027960F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eofísica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Estudi dels fenòmens físics naturals que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esdevenen a la terra,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i al mar. </w:t>
      </w:r>
    </w:p>
    <w:p w14:paraId="61A32585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3540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Una de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les seves branques és la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eteorologia. </w:t>
      </w:r>
    </w:p>
    <w:p w14:paraId="0E1C76C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57406" w14:textId="1E8D3589" w:rsidR="00CF076D" w:rsidRPr="00510665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eopotencial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Potencial del camp gravitatori terrestre. Se sol prendre com a zero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 potencial el del nivell del mar.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Energia potencial gravitatòria de la unitat de massa en relació amb un 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ivell de referència determinat.</w:t>
      </w:r>
    </w:p>
    <w:p w14:paraId="6D41122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315E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eostròfic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Vegeu</w:t>
      </w:r>
      <w:r w:rsidRPr="005106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vent geostròfic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4BF265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EDE7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congelada. </w:t>
      </w:r>
    </w:p>
    <w:p w14:paraId="4DC84F0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D4977" w14:textId="1653CB26" w:rsidR="00CF076D" w:rsidRPr="00510665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laçada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fet de glaçar-se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dels reguerons, basses, etc., per un refredament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ambient.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fet de glaçar-se la saó de la terra per efecte del fred.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3.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Disminució de la temperatura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aire fins a un valor igual o inferior als 0 °C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F48265B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45FE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Convé no aplicar aquest nom a la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gelada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a fi de distingir els d</w:t>
      </w:r>
      <w:r>
        <w:rPr>
          <w:rFonts w:ascii="Times New Roman" w:eastAsia="Times New Roman" w:hAnsi="Times New Roman" w:cs="Times New Roman"/>
          <w:sz w:val="24"/>
          <w:szCs w:val="24"/>
        </w:rPr>
        <w:t>os fenòmens, que són diferents.</w:t>
      </w:r>
    </w:p>
    <w:p w14:paraId="730F071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8FDAB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t.: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dia de glaçada</w:t>
      </w:r>
    </w:p>
    <w:p w14:paraId="03C684E9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59DBB" w14:textId="1FFD4BCB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laçada per advecció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Glaçada causada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advecció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aire fred sobre una superfície.</w:t>
      </w:r>
    </w:p>
    <w:p w14:paraId="10E10CE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84758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laçada per radiació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Glaçada causada pel refredament que produeix la radiació de la superfície terrestre.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5BD81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3E318" w14:textId="751C90EB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laçar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 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Baixar la temperatura a sota de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Formar-se glaç a la superfície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aigua quieta.</w:t>
      </w:r>
    </w:p>
    <w:p w14:paraId="6F7BD267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3AC94" w14:textId="1E74AFB4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fenòmens són diferents, car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en petites gruixes pot glaçar-se ja des dels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a causa del fred degut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evaporació.</w:t>
      </w:r>
    </w:p>
    <w:p w14:paraId="4B40B10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D394B0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lacera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Massa de gel que flueix lentament per</w:t>
      </w:r>
      <w:r>
        <w:rPr>
          <w:rFonts w:ascii="Times New Roman" w:hAnsi="Times New Roman" w:cs="Times New Roman"/>
          <w:sz w:val="24"/>
          <w:szCs w:val="24"/>
        </w:rPr>
        <w:t xml:space="preserve"> una vall o terreny en pendent.</w:t>
      </w:r>
    </w:p>
    <w:p w14:paraId="4EFBDA2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2EEE2A65" w14:textId="7DE702AF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 xml:space="preserve">El gel que la constitueix es forma per la compressió de la neu a zones de muntanya o altiplans interiors de clima fred on la neu no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7667E3">
        <w:rPr>
          <w:rFonts w:ascii="Times New Roman" w:hAnsi="Times New Roman" w:cs="Times New Roman"/>
          <w:sz w:val="24"/>
          <w:szCs w:val="24"/>
        </w:rPr>
        <w:t>fon ni en els mesos més càlids de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67E3">
        <w:rPr>
          <w:rFonts w:ascii="Times New Roman" w:hAnsi="Times New Roman" w:cs="Times New Roman"/>
          <w:sz w:val="24"/>
          <w:szCs w:val="24"/>
        </w:rPr>
        <w:t xml:space="preserve"> i es va acumulant amb el pas del temps.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DD3F0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C8D82D" w14:textId="60523C6F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laciació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Congelació.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Dipòsit o formació de glaç procedent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atmosfèric. </w:t>
      </w:r>
      <w:r>
        <w:rPr>
          <w:rFonts w:ascii="Times New Roman" w:eastAsia="Times New Roman" w:hAnsi="Times New Roman" w:cs="Times New Roman"/>
          <w:sz w:val="24"/>
          <w:szCs w:val="24"/>
        </w:rPr>
        <w:t>| 3.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Període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entre 40.000 i 100.000 anys de durada en què les masses de gel dels casquets polars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expandeixen cap a latituds més baixes.</w:t>
      </w:r>
    </w:p>
    <w:p w14:paraId="7719F2E4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7FCAE" w14:textId="1D2CB14E" w:rsidR="00CF076D" w:rsidRPr="00A32DE8" w:rsidRDefault="00A32DE8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era glacial, període glacial</w:t>
      </w:r>
    </w:p>
    <w:p w14:paraId="30F56FC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D496E" w14:textId="4AD40182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lobus pilot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Petit globus de cautxú, que es deixa anar lliure, ple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hidrogen, a fi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observar els vents superiors. </w:t>
      </w:r>
    </w:p>
    <w:p w14:paraId="2886E6A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AE7B6" w14:textId="6C3CDB2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lobus sonda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Globus de cautxú, lliure, més gran que un globus pilot, senzill o acoblat de dos en dos, amb el qual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eleva un meteorògraf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6A80B8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029A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lobus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lobus aerostàtic emprat per fer observacions meteorològiques. </w:t>
      </w:r>
    </w:p>
    <w:p w14:paraId="07DA575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65C15" w14:textId="57BB5D4E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lòria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Conjunt de cercles concèntrics i acolorits que envolten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ombra del cap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observador projectada en un banc de boira. </w:t>
      </w:r>
    </w:p>
    <w:p w14:paraId="32176E8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886F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costa de Llevant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alma </w:t>
      </w:r>
      <w:r>
        <w:rPr>
          <w:rFonts w:ascii="Times New Roman" w:eastAsia="Times New Roman" w:hAnsi="Times New Roman" w:cs="Times New Roman"/>
          <w:sz w:val="24"/>
          <w:szCs w:val="24"/>
        </w:rPr>
        <w:t>absoluta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5E7B9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8ED42" w14:textId="318AB81F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olfada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Mal temps i mala mar radicats en un golf o procedents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ell.</w:t>
      </w:r>
    </w:p>
    <w:p w14:paraId="6C72D1CB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74A4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Especialment es diu del </w:t>
      </w:r>
      <w:r>
        <w:rPr>
          <w:rFonts w:ascii="Times New Roman" w:eastAsia="Times New Roman" w:hAnsi="Times New Roman" w:cs="Times New Roman"/>
          <w:sz w:val="24"/>
          <w:szCs w:val="24"/>
        </w:rPr>
        <w:t>golf del Lleó.</w:t>
      </w:r>
    </w:p>
    <w:p w14:paraId="4318CD5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B97F8" w14:textId="7ED75ACE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ota de pluja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Gota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que es forma i creix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interior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núvol, i que es precipita des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aquest, amb un diàmetre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entre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,5 i 6 mm.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estableix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mida 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2 mm</w:t>
      </w:r>
      <w:r w:rsidRPr="001C0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 a 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gota típica de pluja.</w:t>
      </w:r>
    </w:p>
    <w:p w14:paraId="6B51D27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51DF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ota freda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1E2DF3">
        <w:rPr>
          <w:rFonts w:ascii="Times New Roman" w:eastAsia="Times New Roman" w:hAnsi="Times New Roman" w:cs="Times New Roman"/>
          <w:sz w:val="24"/>
          <w:szCs w:val="24"/>
          <w:highlight w:val="magenta"/>
        </w:rPr>
        <w:t>Depressió aïllada en nivells alts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B5FAE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24C9C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otellada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Pluja de curta durada, de go</w:t>
      </w:r>
      <w:r>
        <w:rPr>
          <w:rFonts w:ascii="Times New Roman" w:eastAsia="Times New Roman" w:hAnsi="Times New Roman" w:cs="Times New Roman"/>
          <w:sz w:val="24"/>
          <w:szCs w:val="24"/>
        </w:rPr>
        <w:t>tes grosses i espaiades.</w:t>
      </w:r>
    </w:p>
    <w:p w14:paraId="1FF1D191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179C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Menys important que el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ruixat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com aquest ho és menys que el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xàfec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AA63F3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916C6" w14:textId="35DF928E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oteta de núvol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Gota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líquida o en subfusió, de </w:t>
      </w:r>
      <w:r>
        <w:rPr>
          <w:rFonts w:ascii="Times New Roman" w:eastAsia="Times New Roman" w:hAnsi="Times New Roman" w:cs="Times New Roman"/>
          <w:sz w:val="24"/>
          <w:szCs w:val="24"/>
        </w:rPr>
        <w:t>mida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petita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forma un núvol.</w:t>
      </w:r>
    </w:p>
    <w:p w14:paraId="267B9E4C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48087" w14:textId="50526B0E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La seva mida oscil·la entre els 2 i 200 μm.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estableix 20 μm com a </w:t>
      </w:r>
      <w:r>
        <w:rPr>
          <w:rFonts w:ascii="Times New Roman" w:eastAsia="Times New Roman" w:hAnsi="Times New Roman" w:cs="Times New Roman"/>
          <w:sz w:val="24"/>
          <w:szCs w:val="24"/>
        </w:rPr>
        <w:t>mida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típic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goteta de núvol. </w:t>
      </w:r>
    </w:p>
    <w:p w14:paraId="6373C0B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5081E" w14:textId="35174210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eteorologia, canvi</w:t>
      </w:r>
      <w:r w:rsidRPr="007667E3">
        <w:rPr>
          <w:rFonts w:ascii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variable meteorològica per unitat de distància, comptada normalment a les superfícies o a les línies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igual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aquell</w:t>
      </w:r>
      <w:r w:rsidR="0046157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575"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5465C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68FAA1" w14:textId="24FBD581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magnitud vectorial que és, admet la descomposició en diverses direccions (vertical, etc.). Són especialment importants 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 el gradient horitzontal de pressió comptat normalment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línies isòbares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i el gradient vertical de temperatura. Del primer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senzillament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gradient isobàric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 es mesura en mil·libars per 100 km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 per grau de cercle màxim terrestre (111 km</w:t>
      </w:r>
      <w:r w:rsidRPr="007667E3">
        <w:rPr>
          <w:rFonts w:ascii="Times New Roman" w:hAnsi="Times New Roman" w:cs="Times New Roman"/>
          <w:sz w:val="24"/>
          <w:szCs w:val="24"/>
        </w:rPr>
        <w:t>)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Del segon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gradient tèrmic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 es compta en graus centígrads de disminució per 100 metres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altitud. </w:t>
      </w:r>
    </w:p>
    <w:p w14:paraId="3563F012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DA67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radient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isobàric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gradient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E94CAB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2F49F6" w14:textId="77777777" w:rsidR="00CF076D" w:rsidRPr="00602F54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radient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tèrmic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gradient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C35365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35904" w14:textId="5EA772FA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adiabàtic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Gradient tèrmic vertical,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lliure, de 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100 metres, que correspon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ascensió adiabàtica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aire sec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AB004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F60D3" w14:textId="606CBD60" w:rsidR="00CF076D" w:rsidRPr="00602F54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 vegades es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na el mateix nom al gradient tèrmic corresponent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ascensió adiabàtica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aire saturat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En aquest cas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però, s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anomena </w:t>
      </w:r>
      <w:r w:rsidRPr="007639D7">
        <w:rPr>
          <w:rFonts w:ascii="Times New Roman" w:eastAsia="Times New Roman" w:hAnsi="Times New Roman" w:cs="Times New Roman"/>
          <w:i/>
          <w:sz w:val="24"/>
          <w:szCs w:val="24"/>
        </w:rPr>
        <w:t>gradient adiabàtic saturat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602F5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7222A2F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93B5E" w14:textId="016AF1CD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adiabàtic saturat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Gradient adiabàtic que correspon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saturat, que té un valor aproximat de 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7667E3">
        <w:rPr>
          <w:rFonts w:ascii="Times New Roman" w:hAnsi="Times New Roman" w:cs="Times New Roman"/>
          <w:sz w:val="24"/>
          <w:szCs w:val="24"/>
        </w:rPr>
        <w:t>hm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276D5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BC8C0" w14:textId="5B24E323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adiabàtic sec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Gradient adiabàtic que correspon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sense procés de saturació, i que té un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aproximadament 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98 </w:t>
      </w:r>
      <w:r>
        <w:rPr>
          <w:rFonts w:ascii="Times New Roman" w:eastAsia="Times New Roman" w:hAnsi="Times New Roman" w:cs="Times New Roman"/>
          <w:sz w:val="24"/>
          <w:szCs w:val="24"/>
        </w:rPr>
        <w:t>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715587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AE57A" w14:textId="21EDB9E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autoconvectiu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radient vertical de temperatura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 que té un valor aproximat de 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°C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/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hm, tal que la densitat de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aire no varia amb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altitud i provoca autoconvecció a 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 xml:space="preserve">atmosfera. </w:t>
      </w:r>
    </w:p>
    <w:p w14:paraId="57722D18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238DF43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t.: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i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nestabilitat mecànica</w:t>
      </w:r>
    </w:p>
    <w:p w14:paraId="6AD9FC9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CBC65" w14:textId="2C0D233E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del potencial elèctric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Variació del potencial elèctric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altitud. </w:t>
      </w:r>
    </w:p>
    <w:p w14:paraId="2E9452B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6497E" w14:textId="20915CE0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 seu valor és molt variable, entre límits amplíssims que poden arribar a milers de volts per metre; a les planures i en bon temps, és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ordre de 100 volts per metre. </w:t>
      </w:r>
    </w:p>
    <w:p w14:paraId="3CAE28C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F81D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gradient elèctric</w:t>
      </w:r>
    </w:p>
    <w:p w14:paraId="6B04A7E9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A8631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elèctric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Gradient del potencial elèctric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4EAC0E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7DD46" w14:textId="61DC18F3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horitzontal de pressió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ariació de la pressió atmosfèrica per unitat de distància al llarg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pla horitzontal, de forma perpendicular a les línies isòbares. </w:t>
      </w:r>
    </w:p>
    <w:p w14:paraId="2BF0A178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F46AB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normal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Gradient tèrmic vertical de 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100 metres, que és el que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 troba a la </w:t>
      </w:r>
      <w:r w:rsidRPr="00B9617E">
        <w:rPr>
          <w:rFonts w:ascii="Times New Roman" w:eastAsia="Times New Roman" w:hAnsi="Times New Roman" w:cs="Times New Roman"/>
          <w:sz w:val="24"/>
          <w:szCs w:val="24"/>
          <w:highlight w:val="magenta"/>
        </w:rPr>
        <w:t>troposfera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CF6F24D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A4831" w14:textId="0A253F16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superadiabàtic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Gradient tèrmic vertical superior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adiabàtic </w:t>
      </w:r>
      <w:r w:rsidRPr="00B9617E">
        <w:rPr>
          <w:rFonts w:ascii="Times New Roman" w:eastAsia="Times New Roman" w:hAnsi="Times New Roman" w:cs="Times New Roman"/>
          <w:iCs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05FEF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D2F63" w14:textId="17A6E02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Com més excedeix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aquest, més inestable és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atmosfèric; per aquest motiu, del gradient superadiab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tic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també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gradient inestable. </w:t>
      </w:r>
    </w:p>
    <w:p w14:paraId="69AFC174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D6CD7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gradient inestable</w:t>
      </w:r>
    </w:p>
    <w:p w14:paraId="30652496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955FA" w14:textId="77777777" w:rsidR="00CF076D" w:rsidRPr="005C16D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radient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inestable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3E07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Gradient superadiabàtic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A4163C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5E166" w14:textId="1A176604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radient vertical de temperatura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Variació de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per unitat de longitud segons la vertical. </w:t>
      </w:r>
    </w:p>
    <w:p w14:paraId="01D4EB96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5E91B0" w14:textId="77777777" w:rsidR="00CF076D" w:rsidRPr="00B9617E" w:rsidRDefault="00CF076D" w:rsidP="00CF076D">
      <w:pPr>
        <w:ind w:right="1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Pr="00B9617E">
        <w:rPr>
          <w:rFonts w:ascii="Times New Roman" w:eastAsia="Times New Roman" w:hAnsi="Times New Roman" w:cs="Times New Roman"/>
          <w:bCs/>
          <w:sz w:val="24"/>
          <w:szCs w:val="24"/>
        </w:rPr>
        <w:t>radient tèrmic vertical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07EF9F" w14:textId="77777777" w:rsidR="00CF076D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079B4" w14:textId="77777777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radient tèrmic vertical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3E076E">
        <w:rPr>
          <w:rFonts w:ascii="Times New Roman" w:eastAsia="Times New Roman" w:hAnsi="Times New Roman" w:cs="Times New Roman"/>
          <w:sz w:val="24"/>
          <w:szCs w:val="24"/>
          <w:highlight w:val="magenta"/>
        </w:rPr>
        <w:t>Gradient vertical de temperatura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9F184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32A00" w14:textId="485E4714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ranets de glaç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Granets transparents, durs com el glaç,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1 a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mm de diàmetre.</w:t>
      </w:r>
    </w:p>
    <w:p w14:paraId="12AEFBB3" w14:textId="77777777" w:rsidR="00CF076D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AB042" w14:textId="5ABAD916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Quan cauen sobre un sòl dur, reboten. Són produïts per gotes de pluja que, en travessar una capa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fred,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han congelat. </w:t>
      </w:r>
    </w:p>
    <w:p w14:paraId="7548B09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B57D1" w14:textId="6B0A13B4" w:rsidR="00CF076D" w:rsidRPr="007667E3" w:rsidRDefault="00CF076D" w:rsidP="00CF076D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rau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encert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Valoració de la semblança entre un grup de prediccions meteorològiques i la realitat corresponent observada.</w:t>
      </w:r>
    </w:p>
    <w:p w14:paraId="4854A100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1600E" w14:textId="0EBA428A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rau de refredament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D764A1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Factor de </w:t>
      </w:r>
      <w:r w:rsidRPr="00F82BB3">
        <w:rPr>
          <w:rFonts w:ascii="Times New Roman" w:eastAsia="Times New Roman" w:hAnsi="Times New Roman" w:cs="Times New Roman"/>
          <w:sz w:val="24"/>
          <w:szCs w:val="24"/>
          <w:highlight w:val="magenta"/>
        </w:rPr>
        <w:t>refredament</w:t>
      </w:r>
      <w:r w:rsidR="00F82BB3" w:rsidRPr="00F82BB3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="00F82BB3" w:rsidRPr="00F82BB3">
        <w:rPr>
          <w:rFonts w:ascii="Times New Roman" w:eastAsia="Times New Roman" w:hAnsi="Times New Roman" w:cs="Times New Roman"/>
          <w:sz w:val="24"/>
          <w:szCs w:val="24"/>
          <w:highlight w:val="magenta"/>
        </w:rPr>
        <w:t>aire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BEE356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24239A" w14:textId="77777777" w:rsidR="00CF076D" w:rsidRPr="007667E3" w:rsidRDefault="00CF076D" w:rsidP="00CF07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rau higromètric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D764A1">
        <w:rPr>
          <w:rFonts w:ascii="Times New Roman" w:eastAsia="Times New Roman" w:hAnsi="Times New Roman" w:cs="Times New Roman"/>
          <w:sz w:val="24"/>
          <w:szCs w:val="24"/>
          <w:highlight w:val="magenta"/>
        </w:rPr>
        <w:t>Humitat relativa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29D19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75A654C" w14:textId="3C54795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gravetat normal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Valor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acceleració deguda a la gravetat, als 45° de latitud geogràfica i al nivell del mar.</w:t>
      </w:r>
    </w:p>
    <w:p w14:paraId="21ECED7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5F252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Aquesta acceleració és de 9,8066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ms</w:t>
      </w:r>
      <w:r w:rsidRPr="004223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i és la que es pren com a tipus per a la reducció de la pressió atmosfèrica observada amb un baròmetre de mercuri. </w:t>
      </w:r>
    </w:p>
    <w:p w14:paraId="72204B9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C00A93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gregal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Vent del NE. </w:t>
      </w:r>
    </w:p>
    <w:p w14:paraId="20684FD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CCCA38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griso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Vent molt fred que intensifica la sensació de fred. </w:t>
      </w:r>
    </w:p>
    <w:p w14:paraId="31AB695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F5C20B" w14:textId="38C35238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grop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1.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Tempestat congriada sobtadament. | 2. Cop de vent o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impetuós. </w:t>
      </w:r>
    </w:p>
    <w:p w14:paraId="4A21EEB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D0EB8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gropada</w:t>
      </w:r>
    </w:p>
    <w:p w14:paraId="73E97C1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49EEC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gropada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Grop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259DDC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9EB9F8" w14:textId="0B8E88A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Empordà anomenen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gropada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 paroxismes de la tramuntana.</w:t>
      </w:r>
    </w:p>
    <w:p w14:paraId="3051374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C2BD58" w14:textId="7C27C556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grua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Artefacte, fet generalment de trossos de tela a tall de veles i retingut per un cordill o fil metàl·lic,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enfila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efecte del vent.</w:t>
      </w:r>
    </w:p>
    <w:p w14:paraId="67E699E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AC2BCF" w14:textId="1FEA53A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meteorologia se solen usar els estels per a portar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meteorògrafs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lliure. </w:t>
      </w:r>
    </w:p>
    <w:p w14:paraId="2C1970B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056E5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estel</w:t>
      </w:r>
    </w:p>
    <w:p w14:paraId="5666443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52BDB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H</w:t>
      </w:r>
    </w:p>
    <w:p w14:paraId="7D447B2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3676EA" w14:textId="3805468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halo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Cercle lluminós, de 22° de radi,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entorn del Sol o de la Lluna. </w:t>
      </w:r>
    </w:p>
    <w:p w14:paraId="0F7CDBB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4065DEA" w14:textId="75EF3DF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És produït per la refracció de la llum en els cristallets de glaç que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voleien en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atmosfera, generalment formant part de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estructura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un cirroestratus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En general,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anomenen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fenòmens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halo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tots els fenòmens òptics produïts per refraccions i reflexions de la llum en els esmentats cristalls, formant una banda, arc o anell envoltant alguns cossos celestes. Entre aquests fenòmens figura un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halo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46° de radi, concèntric amb el primer i rares vegades visible. El nom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halo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com a internacional que és, és el més indicat per a designar els dos cercles abans esmentats, però en català vulgar,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halo de 22°, que és el més freqüent, 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 diu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rotlle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,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rodona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era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34DB0B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80A2F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era, rodona, rotlle</w:t>
      </w:r>
    </w:p>
    <w:p w14:paraId="5FF797D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891E5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rotlle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Halo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F5D1C5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215D6D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rodona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Halo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ADF61F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6BD867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Halo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FDB446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DB71AB" w14:textId="02268C2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CANVI CLIMÀTIC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325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halocarboni </w:t>
      </w:r>
      <w:r w:rsidRPr="00B325F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Conjunt de compostos orgànics que contenen halògens i que contribueixen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escalfament global del planeta. </w:t>
      </w:r>
    </w:p>
    <w:p w14:paraId="32A46F9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598563" w14:textId="6F6E54A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Són, principalment,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origen antròpic. </w:t>
      </w:r>
    </w:p>
    <w:p w14:paraId="2A5F142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C944F25" w14:textId="6FB4A72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]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harmattan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m. </w:t>
      </w:r>
      <w:r w:rsidRPr="00B325F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Vent càlid constant, propi del límit meridional del Sàhara, que bufa quan hi dominen els alisis del NE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0ACFC6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5C03F1" w14:textId="13414CE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hectopascal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Unitat de pressió atmosfèrica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ús habitual en meteorologia, equivalent a 100 Pa (en el Sistema Internacional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unitats la pressió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expressa en pascals, Pa).</w:t>
      </w:r>
    </w:p>
    <w:p w14:paraId="700FE61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FA751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Símbol: hPa</w:t>
      </w:r>
    </w:p>
    <w:p w14:paraId="1F6A606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4F01049E" w14:textId="1F7578D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hPa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Símbol d</w:t>
      </w:r>
      <w:r w:rsidR="008E3A9B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e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highlight w:val="magenta"/>
          <w:shd w:val="clear" w:color="auto" w:fill="FFFFFF"/>
        </w:rPr>
        <w:t>hectopascal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751AF9E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26F16729" w14:textId="7DC90B1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 obsoleta] </w:t>
      </w:r>
      <w:r w:rsidRPr="00B325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heliofanògraf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Aparell on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inscriu fotogràficament la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durada de la insolació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60F66B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E5282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325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heliògraf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per a registrar la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durada de la insolació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D41D1D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11CA42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el de Campbell-Stokes, que és avui el més estès, una esfera de vidre produeix una petitíssima imatge del Sol damunt una cartolina i la crema en el punt on es forma la imatge. </w:t>
      </w:r>
    </w:p>
    <w:p w14:paraId="02D29E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51473C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 obsoleta]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heliotermòmetre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constituït per un termòmetre ordinari que té el dipòsit dins una esfera de metall ennegrida exteriorment.</w:t>
      </w:r>
    </w:p>
    <w:p w14:paraId="5CAB15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A61EFE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Exposat al Sol, marca una temperatura propera a la que pot assolir-se sota dels vestits negres. Serveix per a judicar si els malalts poden romandre immobilitzats al Sol sense sofrir temperatures excessives.</w:t>
      </w:r>
    </w:p>
    <w:p w14:paraId="0A3D740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999EE3" w14:textId="6D6AA8FD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heterosfera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per sobre dels 80 km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altitud, en la qual la composició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varia de forma significativa com a resultat de la fotodissociació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alguns dels seus components. </w:t>
      </w:r>
    </w:p>
    <w:p w14:paraId="0A7162F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AEDE11D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hidrologia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Ciència que estudia la distribució, les propietats i el comportament de les aigües terrestres. </w:t>
      </w:r>
    </w:p>
    <w:p w14:paraId="52E1F16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0F6A40E" w14:textId="2A6F3D6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METEOROLOGIA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hidrometeor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Qualsevol dels fenòmens meteorològics en els quals intervenen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manera essencial els canvis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estat del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aigua: congelació, condensació o sublimació del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present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atmosfera.</w:t>
      </w:r>
    </w:p>
    <w:p w14:paraId="51008A4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C65DF4" w14:textId="6BACFF53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hidrometeorologia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="00A622EE" w:rsidRPr="00A622EE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Meteorologia hidrològica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10F130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A5A1F5B" w14:textId="7E7E2E9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 obsoleta]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hidròmetre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Instrument per a mesurar la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de mar. </w:t>
      </w:r>
    </w:p>
    <w:p w14:paraId="2E71ACC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9FEB8AB" w14:textId="18A499C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hidrosfera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Conjunt de tota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aigua present a la Terra en qualsevol dels seus tres estats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BFF588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F510A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B325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higrògraf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Aparell inscriptor de la humitat atmosfèrica. </w:t>
      </w:r>
    </w:p>
    <w:p w14:paraId="2D8CEB6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2F974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higrograma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Diagrama obtingut mitjançant un higrògraf. </w:t>
      </w:r>
    </w:p>
    <w:p w14:paraId="46CA3B0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467D83" w14:textId="744EB65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325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higròmetre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Instrument per a mesurar la humitat relativa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(higròmetre de cabells, de condensació, etc.). </w:t>
      </w:r>
    </w:p>
    <w:p w14:paraId="4649F6D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9041D2" w14:textId="12C4E93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higròmetre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absorció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Higròmetre basat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absorció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per un compost higroscòpic. </w:t>
      </w:r>
    </w:p>
    <w:p w14:paraId="1F39DE5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13B3A2" w14:textId="7789B111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higròmetre de cabells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Higròmetre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absorció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element sensible del qual és un manyoc de cabells que varien de longitud en funció de la humitat relativa. </w:t>
      </w:r>
    </w:p>
    <w:p w14:paraId="30DF034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8D81D2" w14:textId="5004936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higròmetre de condensació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Higròmetre basat en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en què es produeix la condensació sobre una superfície refredada artificialment. </w:t>
      </w:r>
    </w:p>
    <w:p w14:paraId="2DBA5CF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8E0796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higròmetre elèctric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Higròmetre basat en la variació de les propietats elèctriques del sensor. </w:t>
      </w:r>
    </w:p>
    <w:p w14:paraId="20C5EFB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48B153A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higrometria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Mesura de la humitat atmosfèrica. </w:t>
      </w:r>
    </w:p>
    <w:p w14:paraId="46BA3DA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DC9CAA" w14:textId="428BB18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higroscopi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Instrument per a judicar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manera aproximada si el grau higromètric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és més o menys elevat. | 2.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Instrument meteorològic que mostra visualment les variacions de la humitat atmosfèrica. </w:t>
      </w:r>
    </w:p>
    <w:p w14:paraId="377313E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4CF5F5B" w14:textId="5F582D20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higroscopicitat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Tendència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substància a absorbir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aigua. </w:t>
      </w:r>
    </w:p>
    <w:p w14:paraId="328A091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8C7C51" w14:textId="1896E2BB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 obsoleta]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hipsòmetre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Aparell amb el qual es determina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lloc (més concretament, la pressió atmosfèrica) observant la temperatura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ebullició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aigua. </w:t>
      </w:r>
    </w:p>
    <w:p w14:paraId="4C8A270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077408" w14:textId="5564782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histograma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Representació gràfica de les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freqüències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dels diferents valors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element variable. </w:t>
      </w:r>
    </w:p>
    <w:p w14:paraId="17FB3DD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80EA94" w14:textId="268FFDA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hivern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Una de les estacions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any, que en meteorologia comprèn (per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hemisferi nord) els mesos de desembre, gener i febrer. </w:t>
      </w:r>
    </w:p>
    <w:p w14:paraId="18B3F87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4F0E9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holostèric | holostèrica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Aneroide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2EFCD9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4AFC53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homogenitus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adj.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Dit del núvol que té un origen antròpic.</w:t>
      </w:r>
    </w:p>
    <w:p w14:paraId="562CDBB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F6D3EE" w14:textId="75C0EF0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Terme que recull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Atles Internacional de Núvols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Organització Meteorològica Mundial. Per exemple, un cúmulus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antròpic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especificaria com a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cúmulus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homogenitus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52D050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261CB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compl: antropogènic | antropogènica</w:t>
      </w:r>
    </w:p>
    <w:p w14:paraId="3029073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0624A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  <w:t>antropogènic | antropogènica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adj.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highlight w:val="magenta"/>
          <w:shd w:val="clear" w:color="auto" w:fill="FFFFFF"/>
        </w:rPr>
        <w:t>Homogenitus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3B87DBF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7BCDDE1" w14:textId="3155853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homomutatus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adj.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Dit del núvol resultant de la mutació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altre que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ha estat generat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activitat humana.</w:t>
      </w:r>
    </w:p>
    <w:p w14:paraId="5398E43E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7900C2" w14:textId="47457F2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Terme que recull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Atles Internacional de Núvols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Organització Meteorològica Mundial. Si un cúmulus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origen antròpic denominat com a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cúmulus homogenitus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evoluciona a un estratus, aquest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anomenarà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estratus homomutatus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C1ECAF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45D8AA6" w14:textId="15A8BD8D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homopausa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Zona que separa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homosfera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heterosfera. </w:t>
      </w:r>
    </w:p>
    <w:p w14:paraId="339CD42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282B6F4" w14:textId="08B8E548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homosfera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en la qual es manté gairebé constant la composició de gasos i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estén des de la superfície terrestre fins a una altitud aproximada de 80 km. </w:t>
      </w:r>
    </w:p>
    <w:p w14:paraId="0BB174A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D3EAA1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hora sinòptica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Hora expressada en temps universal a què, per acord internacional, es fan les observacions meteorològiques simultàniament arreu de la Terra. </w:t>
      </w:r>
    </w:p>
    <w:p w14:paraId="29DCE7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A6F846" w14:textId="228CC4A4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humilis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adj.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espècie de núvol del gènere cúmulus que té poca extensió vertical i aparença plana.</w:t>
      </w:r>
    </w:p>
    <w:p w14:paraId="128F4756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DB060AC" w14:textId="4B6BA21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Correspon a un estat inicial del creixement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cúmulus.</w:t>
      </w:r>
    </w:p>
    <w:p w14:paraId="12796354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5E453DF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de bon temps</w:t>
      </w:r>
    </w:p>
    <w:p w14:paraId="3372815B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D956C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  <w:t>de bon temps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loc. adj.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highlight w:val="magenta"/>
          <w:shd w:val="clear" w:color="auto" w:fill="FFFFFF"/>
        </w:rPr>
        <w:t>Humilis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</w:p>
    <w:p w14:paraId="0EE1E3A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E7910E" w14:textId="6949E7F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humitat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el llenguatge vulgar, estat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quan la humitat relativa és molt alta.</w:t>
      </w:r>
    </w:p>
    <w:p w14:paraId="70B4849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84EE7F9" w14:textId="5DA5B52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meteorologia,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aquest nom acompanyat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adjectiu que precisa una funció de la 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contingut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aire; quan aquest adjectiu és suprimit,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entén que es tracta de la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humitat relativa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6261CF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310917" w14:textId="4CFB2E9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humitat absoluta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aigua, en grams, contingut en un metre cúbic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humit. </w:t>
      </w:r>
    </w:p>
    <w:p w14:paraId="7736926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9AFAC5" w14:textId="0366900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humitat específica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Massa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v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contingut en 1 kg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humit. </w:t>
      </w:r>
    </w:p>
    <w:p w14:paraId="6B93158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4ADE491" w14:textId="5AD2CC0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humitat relativa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Relació entre la 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contingut en un volum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 la que aquest contindria si estigués saturat a una pressió i a una temperatura determinades. </w:t>
      </w:r>
    </w:p>
    <w:p w14:paraId="1E26405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7FA6F2" w14:textId="2F6B1106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equivalent a la relació entre la pressió del vapor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la pressió de vapor de saturació.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expressa en tant per cent (0</w:t>
      </w:r>
      <w:r w:rsidR="00DE565C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 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%: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sequedat absoluta; 100</w:t>
      </w:r>
      <w:r w:rsidR="00DE565C" w:rsidRPr="00BD04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 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%: saturació). </w:t>
      </w:r>
    </w:p>
    <w:p w14:paraId="08345B1F" w14:textId="77777777" w:rsidR="00B325F7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F16340" w14:textId="19AD78A7" w:rsidR="00621FAF" w:rsidRDefault="00621FAF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fracció de saturació</w:t>
      </w:r>
      <w:r w:rsidR="00C10B7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grau higromètric</w:t>
      </w:r>
    </w:p>
    <w:p w14:paraId="6115278A" w14:textId="77777777" w:rsidR="00621FAF" w:rsidRPr="00422323" w:rsidRDefault="00621FAF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B98797E" w14:textId="1653B43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humitat relativa fisiològica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Humitat relativa que tindria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aire</w:t>
      </w:r>
      <w:r w:rsidR="00934048"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en unes condicions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="00934048"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igual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quantitat de vapor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aigua </w:t>
      </w:r>
      <w:r w:rsidR="00934048"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una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temperatura </w:t>
      </w:r>
      <w:r w:rsidR="00934048"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igual a la 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del cos </w:t>
      </w:r>
      <w:r w:rsidRPr="00934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umà (36,5 °C).</w:t>
      </w:r>
    </w:p>
    <w:p w14:paraId="0379D0B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347915A" w14:textId="5B5686B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huracà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Vent violent produït pels ciclons tropicals; més especialment pels del mar de les Antilles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|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2.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 conjunt del cicló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| 3.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escala de Beaufort, vent de força 12, amb una velocitat mitjana de més de 32,7 metres per segon.</w:t>
      </w:r>
    </w:p>
    <w:p w14:paraId="1BA02A5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A856D86" w14:textId="2BB021A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també el nom q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ue reben les depressions tropicals que superen els vents sostinguts de 117 km/h a la zona de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oceà Atlàntic.</w:t>
      </w:r>
    </w:p>
    <w:p w14:paraId="1BC79BA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AC083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cicló tropical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tifó</w:t>
      </w:r>
    </w:p>
    <w:p w14:paraId="09C369E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8C20FB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</w:t>
      </w:r>
    </w:p>
    <w:p w14:paraId="37E2C38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7464F8" w14:textId="62473F6B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iceberg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Nom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nòrdic, universalment adoptat per a designar els grans blocs de glaç flotant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oceà, procedents de les glaceres o de les barreres de glaç circumpolars.</w:t>
      </w:r>
    </w:p>
    <w:p w14:paraId="39523DC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3190AA2" w14:textId="057CE81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illa de calor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Efecte en què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en zones urbanes és superior a la de les rurals i periurbanes, durant la nit. </w:t>
      </w:r>
    </w:p>
    <w:p w14:paraId="12B9AEB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8CC4EDF" w14:textId="5BCC8B74" w:rsidR="00934048" w:rsidRPr="005D01AA" w:rsidRDefault="00B325F7" w:rsidP="00934048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3404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shd w:val="clear" w:color="auto" w:fill="FFFFFF"/>
        </w:rPr>
        <w:t>incus</w:t>
      </w:r>
      <w:r w:rsidRPr="009340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4048" w:rsidRPr="005D01A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Núvol que presenta en la part superior unes expansions laterals cirroses, que en perspectiva l</w:t>
      </w:r>
      <w:r w:rsidR="0093404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 donen la forma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93404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enclusa.</w:t>
      </w:r>
    </w:p>
    <w:p w14:paraId="70FA7FB9" w14:textId="77777777" w:rsidR="00934048" w:rsidRPr="005D01AA" w:rsidRDefault="00934048" w:rsidP="009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02DDAF" w14:textId="042525EE" w:rsidR="00934048" w:rsidRPr="005D01AA" w:rsidRDefault="00934048" w:rsidP="009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És la forma freqüent de la part superior dels </w:t>
      </w:r>
      <w:r w:rsidRPr="005D01AA">
        <w:rPr>
          <w:rFonts w:ascii="Times New Roman" w:hAnsi="Times New Roman" w:cs="Times New Roman"/>
          <w:sz w:val="24"/>
          <w:szCs w:val="24"/>
          <w:highlight w:val="magenta"/>
          <w:shd w:val="clear" w:color="auto" w:fill="FFFFFF"/>
        </w:rPr>
        <w:t>cumulonimbus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fase de maduresa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quan el cim del núvol troba la tropopausa i no pot seguir creixent verticalm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ent, i 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expandeix lateralment. 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Correspon a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espècie nuvolosa cumulonimbus </w:t>
      </w:r>
      <w:r w:rsidRPr="005D01A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capillatus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la qual s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afegeix la paraula </w:t>
      </w:r>
      <w:r w:rsidRPr="005D01A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incus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 indicar que ha assolit la forma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D01AA">
        <w:rPr>
          <w:rFonts w:ascii="Times New Roman" w:hAnsi="Times New Roman" w:cs="Times New Roman"/>
          <w:sz w:val="24"/>
          <w:szCs w:val="24"/>
          <w:shd w:val="clear" w:color="auto" w:fill="FFFFFF"/>
        </w:rPr>
        <w:t>enclusa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88BDDE4" w14:textId="77777777" w:rsidR="00934048" w:rsidRPr="00422323" w:rsidRDefault="00934048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09A60A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33AB12" w14:textId="77777777" w:rsidR="00B325F7" w:rsidRPr="00934048" w:rsidRDefault="00B325F7" w:rsidP="00B325F7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Sin. compl.: enclusa</w:t>
      </w:r>
    </w:p>
    <w:p w14:paraId="043698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D823AA1" w14:textId="6FCF9898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índex zonal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Paràmetre numèric que caracteritza la component zonal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oest a est de la circulació atmosfèrica a les latituds mitjanes, definit com la diferència de pressió horitzontal entre els paral·lels 35° i 55°. </w:t>
      </w:r>
    </w:p>
    <w:p w14:paraId="481012B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AA1932" w14:textId="38366E16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valor elevat correspon a un flux poc ondulat i un predomini dels vents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oest. Un valor baix indica flux ondulat de la circulació. </w:t>
      </w:r>
    </w:p>
    <w:p w14:paraId="3795678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9B1BA79" w14:textId="1D7B6DB8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índex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aridesa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Paràmetre que caracteritza la manca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del sòl i la humitat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en contacte amb aquest. </w:t>
      </w:r>
    </w:p>
    <w:p w14:paraId="324BADA4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C5145D2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índex de circulació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Índex que caracteritza el predomini de la direcció zonal o meridiana de la circulació atmosfèrica en una regió determinada. </w:t>
      </w:r>
    </w:p>
    <w:p w14:paraId="74F04993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14386C3" w14:textId="0C4C3548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 similar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índex zonal. </w:t>
      </w:r>
    </w:p>
    <w:p w14:paraId="5695B224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DFFDF9" w14:textId="6745E69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índex de continentalitat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Paràmetre que caracteritza el grau de continentalitat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indret.</w:t>
      </w:r>
    </w:p>
    <w:p w14:paraId="771F0CB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D3727A9" w14:textId="31E4A28B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índex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elevació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Paràmetre que permet estimar el grau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inestabilitat atmosfèrica.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47F9695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64A2A0F" w14:textId="7067C5A7" w:rsidR="00B325F7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ins w:id="12" w:author="Gemma Sastre Sancho" w:date="2024-02-09T16:33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índex de precipitació estandarditzat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Paràmetre indicador del grau de sequera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indret, que expressa la probabilitat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ocurrència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determinada quantitat de pluja segons els valors climàtics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aquesta. </w:t>
      </w:r>
    </w:p>
    <w:p w14:paraId="31E85A38" w14:textId="77777777" w:rsidR="007076BC" w:rsidRDefault="007076BC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ins w:id="13" w:author="Gemma Sastre Sancho" w:date="2024-02-09T16:33:00Z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FCCB73" w14:textId="2A5B5B9F" w:rsidR="007076BC" w:rsidRPr="000A7FE1" w:rsidRDefault="007076BC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anglès,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standard precipitation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index</w:t>
      </w:r>
      <w:r w:rsidRPr="0064651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D6636F" w14:textId="77777777" w:rsidR="00606428" w:rsidRDefault="00606428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8BA9C5" w14:textId="085FCE70" w:rsidR="00606428" w:rsidRPr="00422323" w:rsidRDefault="00606428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Sigla: SPI</w:t>
      </w:r>
    </w:p>
    <w:p w14:paraId="263C4EE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2ACACE4" w14:textId="751DBFB8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indicatiu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Xifra o grup de xifres (o de lletres) que en un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meteograma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serveixen per a indicar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estació a la qual es refereixen les dades. </w:t>
      </w:r>
    </w:p>
    <w:p w14:paraId="65719C0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7B229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9340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inèrcia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Qualitat que tenen en general els aparells de mesura, de trigar a indicar les variacions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del paràmetre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que han de mesurar. </w:t>
      </w:r>
    </w:p>
    <w:p w14:paraId="58EACC3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A9B0F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retard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2F638F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AF50C2A" w14:textId="03D0E3A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inestabilitat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Condició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lleument separat de la seva posició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equilibri, continua el desplaçament iniciat. </w:t>
      </w:r>
    </w:p>
    <w:p w14:paraId="65E0815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CE245E" w14:textId="53D76E6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aplica principalment a la inestabilitat vertical. </w:t>
      </w:r>
    </w:p>
    <w:p w14:paraId="2F56147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5C3635" w14:textId="4BAE5756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inestabilitat absoluta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Condició en la qual el gradient tèrmic vertical és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superadiabàtic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o sia, superior al gradient adiabàtic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sec.</w:t>
      </w:r>
    </w:p>
    <w:p w14:paraId="3098575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5B4E0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inestabilitat condicional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Inestabilitat en què el gradient tèrmic vertical està entre el gradient adiabàtic sec i el gradient adiabàtic saturat.</w:t>
      </w:r>
    </w:p>
    <w:p w14:paraId="4CCDC0A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63C90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equilibri condicional</w:t>
      </w:r>
    </w:p>
    <w:p w14:paraId="6B2360D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46EF66" w14:textId="5335910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340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inestabilitat de cisallament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Inestabilitat atmosfèrica causada per cisallament del vent en la superfície de separació de dues capes adjacents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075AE710" w14:textId="77777777" w:rsidR="00B325F7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2ADEC12" w14:textId="5829BD00" w:rsidR="00934048" w:rsidRDefault="00934048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</w:t>
      </w:r>
      <w:r w:rsidRP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inestabilitat de Helmholtz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3404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inestabilitat de Kelvin-Helmholtz</w:t>
      </w:r>
    </w:p>
    <w:p w14:paraId="38003DC5" w14:textId="77777777" w:rsidR="00934048" w:rsidRPr="00422323" w:rsidRDefault="00934048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2EC852" w14:textId="636AA570" w:rsidR="00B325F7" w:rsidRDefault="00B325F7" w:rsidP="00B325F7">
      <w:pPr>
        <w:ind w:right="14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340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inestabilitat de Helmholtz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magenta"/>
          <w:shd w:val="clear" w:color="auto" w:fill="FFFFFF"/>
        </w:rPr>
        <w:t>I</w:t>
      </w:r>
      <w:r w:rsidR="00934048" w:rsidRP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magenta"/>
          <w:shd w:val="clear" w:color="auto" w:fill="FFFFFF"/>
        </w:rPr>
        <w:t>nestabilitat de cisallament</w:t>
      </w:r>
      <w:r w:rsid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4DE8147" w14:textId="77777777" w:rsidR="00934048" w:rsidRPr="00934048" w:rsidRDefault="00934048" w:rsidP="00B325F7">
      <w:pPr>
        <w:ind w:right="14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13F9E98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0B40689" w14:textId="7C2FDCA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inestabilitat de Kelvin-Helmholtz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magenta"/>
          <w:shd w:val="clear" w:color="auto" w:fill="FFFFFF"/>
        </w:rPr>
        <w:t>I</w:t>
      </w:r>
      <w:r w:rsidR="00934048" w:rsidRP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magenta"/>
          <w:shd w:val="clear" w:color="auto" w:fill="FFFFFF"/>
        </w:rPr>
        <w:t>nestabilitat de cisallament</w:t>
      </w:r>
      <w:r w:rsidR="009340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556B7D0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A8456B" w14:textId="1F81148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inestabilitat convectiva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Condicions de temperatura i humitat en les quals una 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primitivament estable esdevé, en cas de convecció, inestable en relació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saturat. </w:t>
      </w:r>
    </w:p>
    <w:p w14:paraId="2D7BE57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1F375D" w14:textId="7946F22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inestabilitat latent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Condició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en equilibri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pseudolàbil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99BAD8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45DA7A2" w14:textId="44A6E42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inestabilitat mecànica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Situació atmosfèrica en la qual la convecció es produeix sense necessitat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impuls inicial, a causa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ésser la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creixent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 (el gradient vertical de temperatura, superior a 3,42 °C per 100 m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7F4A82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FE4944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autoconvecció</w:t>
      </w:r>
    </w:p>
    <w:p w14:paraId="1F1917A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0ADFDF3" w14:textId="58269E24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inestabilitat potencial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Inestabilitat atmosfèrica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inicialment estable quan en ella es produeix convecció i saturació. </w:t>
      </w:r>
    </w:p>
    <w:p w14:paraId="4DF40C4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88A23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infiltració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Percolació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2C3F35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25A5461" w14:textId="4164186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INSTRUMENTACIÓ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insolació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Fet de lluir el Sol. Algunes vegades expressa la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durada de la insolació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que sol mesurar-se en hores i fracció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hora, i és el temps durant el qual la radiació solar té la intensitat suficient per produir ombres. | 2. Quantitat de radiació solar rebuda per una superfície. </w:t>
      </w:r>
    </w:p>
    <w:p w14:paraId="2E63BA9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2F948C2" w14:textId="02B59F3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instrument meteorològic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Instrument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utilitza per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observació meteorològica. </w:t>
      </w:r>
    </w:p>
    <w:p w14:paraId="70690C8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912468D" w14:textId="4E278AEB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074F9C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074F9C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shd w:val="clear" w:color="auto" w:fill="FFFFFF"/>
        </w:rPr>
        <w:t xml:space="preserve">] </w:t>
      </w:r>
      <w:r w:rsidRPr="00074F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integral tèrmica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Suma de les temperatures mitjanes diàries, compresa entre dues fases importants del cicle vegetatiu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planta. </w:t>
      </w:r>
    </w:p>
    <w:p w14:paraId="1D2948F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E213D6" w14:textId="594F256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 compta en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dies-graus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74F9C" w:rsidRP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temperatura bàsica sol ésser la de 6 °C, considerada com a inici de la vegetació en els climes temperats; els excessos de temperatura per sobre de 6° es prenen com a positius, i els defectes per sota de 6 °C</w:t>
      </w:r>
      <w:r w:rsid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="00074F9C" w:rsidRP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om a negatius.</w:t>
      </w:r>
    </w:p>
    <w:p w14:paraId="231FD13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AAB222" w14:textId="42915AF4" w:rsidR="00B325F7" w:rsidRPr="00422323" w:rsidRDefault="00074F9C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074F9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Sin. compl</w:t>
      </w:r>
      <w:r w:rsidR="00B325F7" w:rsidRPr="00074F9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.: </w:t>
      </w:r>
      <w:r w:rsidR="00B325F7"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temperatura acumulada</w:t>
      </w:r>
      <w:r w:rsidR="00B325F7"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D8072D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C21CDD" w14:textId="20E740D3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intensificació de la depressió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Disminució de la pressió atmosfèrica que es produeix al centre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depressió en el transcurs del temps. </w:t>
      </w:r>
    </w:p>
    <w:p w14:paraId="38DA08B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F8CA0A2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intensitat de la precipitació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Quantitat de precipitació caiguda per unitat de temps. </w:t>
      </w:r>
    </w:p>
    <w:p w14:paraId="70FB260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DEE4603" w14:textId="77E792F1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intensitat radiant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Quocient entre el flux radiant emès per una font en un conus infinitesimal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angle sòlid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conus. </w:t>
      </w:r>
    </w:p>
    <w:p w14:paraId="6900C3E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68FEB0" w14:textId="3CEF9C3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intercanvi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Barreja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entre llocs més o menys llunyans, per efecte dels vents, de la convecció o de la turbulència.</w:t>
      </w:r>
    </w:p>
    <w:p w14:paraId="1FFF8A7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70D479" w14:textId="3806138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interdiürn | interdiürna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dia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altre, entre dos dies consecutius.</w:t>
      </w:r>
    </w:p>
    <w:p w14:paraId="6893F17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A3FF7C" w14:textId="3684F11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 diu de les variacions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variable meteorològica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dels canvis en mapes sinòptics del temps, que tenen lloc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dia al següent a la mateixa hora.</w:t>
      </w:r>
    </w:p>
    <w:p w14:paraId="448CFEE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1CC3DB" w14:textId="2E73CE1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interval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Regió compresa entre dos sistemes nuvolosos, amb cel clar o poblat solament de núvols locals. |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2.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Increment de temps al qual es refereix la variació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variable meteorològica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A9288C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95A9BD" w14:textId="11F2381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interval de broma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Interval de temperatura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necessari per a passar de la saturació a la formació de broma. </w:t>
      </w:r>
    </w:p>
    <w:p w14:paraId="429D65A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5218D5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intortus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adj.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Dit de la varietat de núvol del gènere cirrus format per filaments encorbats irregularment i de vegades entrellaçats. </w:t>
      </w:r>
    </w:p>
    <w:p w14:paraId="078F675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37C44C8" w14:textId="7963172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invasió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Arribada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a una zona procedent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regió font on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 generat.</w:t>
      </w:r>
    </w:p>
    <w:p w14:paraId="71676DC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EAF27D" w14:textId="42F55EE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irrupció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</w:p>
    <w:p w14:paraId="490095C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67E3D45" w14:textId="12BD96F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inversió tèrmica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1.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Gran disminució o canvi de signe del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gradient tèrmic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vertical en algun lloc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atmosfera. | 2. La regió en la qual té lloc la inversió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| 3.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Fenomen pel qual una capa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aire registra una temperatura més elevada que la capa inferior, contràriament a allò que ocorre normalment. </w:t>
      </w:r>
    </w:p>
    <w:p w14:paraId="24015B5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319887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inversió de temperatura</w:t>
      </w:r>
    </w:p>
    <w:p w14:paraId="659647F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15330FC" w14:textId="3B0F8F7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673EC8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nova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inversió de temperatura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Inversió tèrmica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F8B091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3E98803" w14:textId="33B5BBBD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inversió tèrmica de superfície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Inversió tèrmica que es produeix en una 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està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contacte amb la superfície terrestre refredada després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radiació nocturna forta. </w:t>
      </w:r>
    </w:p>
    <w:p w14:paraId="011392EA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6F7DAD8" w14:textId="5FF9E80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inversió tèrmica per radiació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Inversió tèrmica causada pel refredament de les capes baixes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produeix la radiació de la superfície terrestre amb què es troba en contacte. </w:t>
      </w:r>
    </w:p>
    <w:p w14:paraId="4D93876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BD83A8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inversió tèrmica per subsidència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Inversió tèrmica causada per subsidència. </w:t>
      </w:r>
    </w:p>
    <w:p w14:paraId="1470A1B2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F7DF17" w14:textId="077D15A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Està associada </w:t>
      </w:r>
      <w:r w:rsid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una zona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alta pressió, a causa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augment tèrmic adiabàtic durant el descens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074F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23363C6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B7834B" w14:textId="1F68B05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inundació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Acumulació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en zones que habitualment estan lliures, originada pel desbordament de sistemes fluvials o provocada per pluges intenses o el desgel. </w:t>
      </w:r>
    </w:p>
    <w:p w14:paraId="0534D29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67F34D5" w14:textId="761B854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ALTRES ÀREES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Qualsevol de les dues parts, carregades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electricitats contràries, en les quals es descompon una mol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è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cula per efecte de la dissolució o altres accions físiques. </w:t>
      </w:r>
    </w:p>
    <w:p w14:paraId="691AAAA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11388F" w14:textId="5905073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ionització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Producció o existència de ions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12B39DC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B83D8D" w14:textId="45D9F871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ionosfera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Regió superior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atmosfera, per damunt dels 100 k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en la qual els gasos estan molt ionitzats i la temperatura sembla ésser-hi ràpidament creixent amb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altitud. |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2. Capa esfèrica en la qual existeixen electrons lliures i ions en quantitat suficient per a reflectir determinades ones electromagnètiques, i que s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estén entre els 70 i els 500 km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altitud aproximadament. </w:t>
      </w:r>
    </w:p>
    <w:p w14:paraId="2A1DF96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AF6B512" w14:textId="180BFB2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IP </w:t>
      </w:r>
      <w:r w:rsidR="00673EC8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Sigla de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precipitació inapreciable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58D51A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9822C8A" w14:textId="2B908C26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CANVI CLIMÀTIC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IPCC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Sigla anglesa de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Grup Intergovernamental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Experts sobre el Canvi Climàtic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1F37EC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54620E" w14:textId="1149D786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METEOROLOGIA [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entrada nova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GIECC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Sigla de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Grup Intergovernamental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Experts sobre el Canvi Climàtic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142760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B59957" w14:textId="4F4C406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METEOROLOGIA [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entrada nova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Grup Intergovernamental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Experts sobre el Canvi Climàtic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n. pr. m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Grup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experts que estudien i fan un seguiment del canvi climàtic.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AC8996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B2462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anglès,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Intergovernmental Panel on Climate Change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E3B484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507F0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Sigla: GIECC, IPCC</w:t>
      </w:r>
    </w:p>
    <w:p w14:paraId="0226AC2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0A62D61" w14:textId="05A7DE7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iridescència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Coloració irisada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alguns núvols mitgencs o alts,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en bandes de color verd o rosa paral·leles als marges del núvol.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227AF5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7E89E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 la considera produïda per la difracció de la llum solar o lunar, en rasar les gotetes líquides sobrefoses o els cristallets de glaç. </w:t>
      </w:r>
    </w:p>
    <w:p w14:paraId="7C7E237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2341F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irisació</w:t>
      </w:r>
    </w:p>
    <w:p w14:paraId="79A6109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2D87B9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irisació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Iridescència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609B21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D02B1D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irradiació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Radiació rebuda durant un interval de temps per unitat de superfície. </w:t>
      </w:r>
    </w:p>
    <w:p w14:paraId="1B6C6A1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2E624D" w14:textId="38DCC3F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irradiància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Quocient entre el flux radiant incident sobre una superfície infinitesimal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àrea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superfície. </w:t>
      </w:r>
    </w:p>
    <w:p w14:paraId="737DE01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09B994" w14:textId="3508B1A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irrupció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Invasió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aire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3212EA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B08300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isal·lòbara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Línia que en la carta del temps passa per tots els punts en els quals la variació de pressió en un cert període (3 h, 6 h, etc.) ha estat la mateixa. </w:t>
      </w:r>
    </w:p>
    <w:p w14:paraId="6427A1E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7B3CE9" w14:textId="21FD9D46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isal·lohipsa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variació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superfície isobàrica durant un període de temps determinat.</w:t>
      </w:r>
    </w:p>
    <w:p w14:paraId="15DCAB9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B047E7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isal·lopotencial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variació del geopotencial durant un període de temps determinat.</w:t>
      </w:r>
    </w:p>
    <w:p w14:paraId="7EC346A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47A57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isal·loterma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en la carta del temps uneix punts on la variació de temperatura en un interval de temps donat ha estat la mateixa.</w:t>
      </w:r>
    </w:p>
    <w:p w14:paraId="0478B3A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9123AD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isanemona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velocitat mitjana del vent.</w:t>
      </w:r>
    </w:p>
    <w:p w14:paraId="4C12700D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A617225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 compl.: isotaca</w:t>
      </w:r>
    </w:p>
    <w:p w14:paraId="0764E3F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48A2B36" w14:textId="144FF40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isanòmala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en un mapa passa per tots els punts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igual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anomalia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(p. ex.,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anomalia tèrmica en relació amb la temperatura mitjana del paral·lel terrestre respectiu).</w:t>
      </w:r>
    </w:p>
    <w:p w14:paraId="03A87E1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FA69DC" w14:textId="21B8FAEB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isentròpic | isentròpica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Que té lloc sens variació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entropia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EBC028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B9B434" w14:textId="2A86F25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(Superfície isentròpica = superfície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igual entropia.)</w:t>
      </w:r>
    </w:p>
    <w:p w14:paraId="584333D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279565" w14:textId="64C6F1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iso-</w:t>
      </w:r>
      <w:r w:rsidR="007E289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Prefix que significa 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‘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usa, unit a altres mots, per a designar les línies o superfícies en les quals alguna variable meteorològica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té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 mateix valor. </w:t>
      </w:r>
    </w:p>
    <w:p w14:paraId="7A9B0D9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6477A0" w14:textId="52D38A43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isobàric | isobàrica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pressió atmosfèrica.</w:t>
      </w:r>
    </w:p>
    <w:p w14:paraId="0E4E0A06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E333F0" w14:textId="037AE148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Línies isobàriques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línies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igual pressió;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règim isobàric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manera com estan distribuïdes les pressions.</w:t>
      </w:r>
    </w:p>
    <w:p w14:paraId="414C5B06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4CD10B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isòbar | isòbara</w:t>
      </w:r>
    </w:p>
    <w:p w14:paraId="02FC610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21F3D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isòbar | isòbara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adj.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 xml:space="preserve">Isobàric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| isobàrica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C94A42C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6B22BF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isòbara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uneix en un mapa sinòptic els punts que tenen la mateixa pressió atmosfèrica.</w:t>
      </w:r>
    </w:p>
    <w:p w14:paraId="2220CF6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C1905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isobronta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Línia que uneix els punts pels quals passa simultàniament una línia de tempestes. </w:t>
      </w:r>
    </w:p>
    <w:p w14:paraId="1FCB1EF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E70B164" w14:textId="442ECF5D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isocasma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freqüència anual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aurores. </w:t>
      </w:r>
    </w:p>
    <w:p w14:paraId="54522F3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EAC578" w14:textId="78C1BB58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METEOROLOGIA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</w:t>
      </w:r>
      <w:r w:rsidR="00A42DE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ò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Línia que uneix punts simultanis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 fet fenològic. </w:t>
      </w:r>
    </w:p>
    <w:p w14:paraId="1CA6810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AB0F43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isògona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Línia que passa pels punts on el vent té la mateixa direcció relativament als punts cardinals. </w:t>
      </w:r>
    </w:p>
    <w:p w14:paraId="319683F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50FF8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el mètode de Sandström, llur traçat és una operació prèvia per al de les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línies de corrent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C67E0B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824C44A" w14:textId="2F2D176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isograma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en el qual ha estat dibuixat un sistema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isolínies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58B35B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8992186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isohèlia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insolació. </w:t>
      </w:r>
    </w:p>
    <w:p w14:paraId="45A7DC4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BB993E" w14:textId="2DE43E7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isohieta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passa per punts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igual quantitat de precipitació aquosa durant un període de temps determinat. </w:t>
      </w:r>
    </w:p>
    <w:p w14:paraId="5EF2B17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F90240A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isohipsa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Línia que uneix en un mapa sinòptic els punts que tenen la mateixa altura geopotencial. </w:t>
      </w:r>
    </w:p>
    <w:p w14:paraId="77C3515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159D21" w14:textId="70BE77B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isohipsa relativa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espessor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estrat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comprès entre dues superfícies isobàriques determinades.</w:t>
      </w:r>
    </w:p>
    <w:p w14:paraId="2739B8F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794ACB" w14:textId="10CA410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isolínia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Nom genèric de les línies que en un mapa uneixen punts on és igual el valor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alguna variable meteorològica. </w:t>
      </w:r>
    </w:p>
    <w:p w14:paraId="04374C0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86B7863" w14:textId="5BE6D9D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terminologia de les isolínies, gairebé tota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etimologia grega, és molt vasta; però són molts els noms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aquesta classe que estan pràcticament en desús. A més, amb poc esforç es pot deduir per a cadascun, si es vol, la forma catalana escaient. Es pot veure una relació molt completa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aquestes famílies de línies (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isograms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en un treball del professor Charles Fitzhugh Talman publicat en la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Monthly Weather Review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dels Estats Units (abril del 1917, pàgines 195-198), o bé en el «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Vocabulario de líneas meteorológicas»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R. P. Selga, publicat en el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Boletín de la Sociedad Astronómica de España y América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núm. del 153 al 159. Al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Lexique météorologique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consten també en gran nombre.</w:t>
      </w:r>
    </w:p>
    <w:p w14:paraId="2DF6466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BF6DDF7" w14:textId="4C7FC57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isòmera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uneix els punts per als quals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anomalia mensual, anual, etc., de pluja té el mateix valor, comptat en tant per cent de la pluja normal. </w:t>
      </w:r>
    </w:p>
    <w:p w14:paraId="28AE27B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359EC6" w14:textId="0448CD3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</w:t>
      </w:r>
      <w:r w:rsidR="00A42DE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ò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nefa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Línia que uneix els punts de la Terra que tenen la mateixa nuvolositat mitjana. </w:t>
      </w:r>
    </w:p>
    <w:p w14:paraId="7018D3DD" w14:textId="7FD2F79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isopícnic | isopícnica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igual densitat. </w:t>
      </w:r>
    </w:p>
    <w:p w14:paraId="0384BF7F" w14:textId="062C2A7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Superfícies isopícniques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superfícies que passen pels punts on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té la mateixa densitat.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Nivell isopícnic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altitud (d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uns 8 km) a la qual són petites les variacions de densitat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16B32881" w14:textId="10F82DC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isopleta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en una gràfica passa per punts corresponents a un determinat valor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variable meteorològica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aquest és referit a dues variables independents, una de les quals, generalment, és el temps (p. ex., temperatura per a cada hora del dia i cada època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any). </w:t>
      </w:r>
    </w:p>
    <w:p w14:paraId="7225ADA2" w14:textId="5B03F7C8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Quan la gràfica és una representació cartesiana, les isopletes venen a ésser com les corbes de nivell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mapa topogràfic.</w:t>
      </w:r>
    </w:p>
    <w:p w14:paraId="2A8318B6" w14:textId="03601B2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isostèric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| </w:t>
      </w:r>
      <w:r w:rsidRPr="0042232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isostèrica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igual volum específic. </w:t>
      </w:r>
    </w:p>
    <w:p w14:paraId="0257D783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F36473" w14:textId="674E8C2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isoquímena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la mateixa temperatura mitjana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hivern. </w:t>
      </w:r>
    </w:p>
    <w:p w14:paraId="5A6181E5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C1112B" w14:textId="78150B74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isòstera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que tenen el mateix volum específic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2EBC9CCD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4D839D2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isotaca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Isanemona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62EDC7E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CDB840" w14:textId="7F0396C0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isòtera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Línia que uneix en un mapa sinòptic els punts que tenen la mateixa temperatura mitjana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estiu. </w:t>
      </w:r>
    </w:p>
    <w:p w14:paraId="05222700" w14:textId="1DD6087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isoterma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Línia que passa per punts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igual temperatura (de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o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aigua del mar). </w:t>
      </w:r>
    </w:p>
    <w:p w14:paraId="0A3EE3E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isozero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Isoterma de 0 °C. </w:t>
      </w:r>
    </w:p>
    <w:p w14:paraId="29B8B6A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E4514C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J</w:t>
      </w:r>
    </w:p>
    <w:p w14:paraId="2B3B729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2A798DF" w14:textId="7865357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jarovització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Procediment per a modificar algun dels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períodes crítics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planta (en particular, del blat) a fi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alterar el seu cicle vegetatiu per a una fructificació precoç o al de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ament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relació amb el cicle vital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algun paràsit nociu. </w:t>
      </w:r>
    </w:p>
    <w:p w14:paraId="12A05537" w14:textId="2965574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dels mitjans utilitzats és el manteniment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temperatura artificialment baixa durant la fase de llavor.</w:t>
      </w:r>
    </w:p>
    <w:p w14:paraId="2BF1ED48" w14:textId="289046D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 compl.: </w:t>
      </w:r>
      <w:r w:rsidR="0080048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vernalització</w:t>
      </w:r>
    </w:p>
    <w:p w14:paraId="63D6409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jet stream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Corrent en jet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D78E88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27E413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L</w:t>
      </w:r>
    </w:p>
    <w:p w14:paraId="1097B1B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89AD2C" w14:textId="77777777" w:rsidR="00B325F7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La Niña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n. pr. 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Fase positiva del fenomen ENSO, consistent en una intensificació dels vents alisis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 un aflorament de les aigües fredes profundes del Pacífic equat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rial.</w:t>
      </w:r>
    </w:p>
    <w:p w14:paraId="63D8827E" w14:textId="77777777" w:rsidR="00DF79F5" w:rsidRPr="00422323" w:rsidRDefault="00DF79F5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AC535D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Niña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n. pr. f.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Vegeu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highlight w:val="magenta"/>
          <w:shd w:val="clear" w:color="auto" w:fill="FFFFFF"/>
        </w:rPr>
        <w:t>La Niña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4AAF7689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8634228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>lacunosus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adj.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Dit de la varietat de núvol del gènere cirrocúmulus, altocúmulus o estratocúmulus constituït per una capa prima de núvols, de vegades en forma de retalls, amb forats distribuïts de manera regular semblant a un rusc. </w:t>
      </w:r>
    </w:p>
    <w:p w14:paraId="22EDD0F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laminar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Es diu dels corrents fluids que no presenten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turbulència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875BAA5" w14:textId="4DC554E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Especialment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aplica al vent horitzontal no turbulent. </w:t>
      </w:r>
    </w:p>
    <w:p w14:paraId="7786008A" w14:textId="7C899E2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latitud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Angle que la vertical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lloc forma amb el pla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equador terrestre.</w:t>
      </w:r>
    </w:p>
    <w:p w14:paraId="6ACF9B9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3460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914B52" w14:textId="26AD3EE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lenticular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En forma de llentia (o, millor, de la secció meridiana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llentia). </w:t>
      </w:r>
    </w:p>
    <w:p w14:paraId="160363A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13CA5A" w14:textId="7DA4693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Adjectiu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als núvols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esmentada forma, freqüentment produïts per la condensació que té lloc en una capa atmosfèrica humida empesa cap amunt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acció orogràfica sobre el vent, o per una potent convecció de les capes inferiors. </w:t>
      </w:r>
    </w:p>
    <w:p w14:paraId="6146A4C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E2B5395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lidar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Radar meteorològic que utilitza senyals de làser. </w:t>
      </w:r>
    </w:p>
    <w:p w14:paraId="0F32624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F228D3" w14:textId="6C71945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límit de la convecció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Part superior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núvol convectiu. </w:t>
      </w:r>
    </w:p>
    <w:p w14:paraId="5714DC0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48D2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 anglès, LOC (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limit of convection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).</w:t>
      </w:r>
    </w:p>
    <w:p w14:paraId="42BD850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A61B4F" w14:textId="6458E3DB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inestabilitat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al llarg de la qual es produeix inestabilitat atmosfèrica no associada a un front. </w:t>
      </w:r>
    </w:p>
    <w:p w14:paraId="2E72B2D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144AA38" w14:textId="17B59FD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de calitja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constitueix el límit entre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contaminat per partícules sòlides en suspensió sota una inversió tèrmica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relativament net situat per damunt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aire contaminat. </w:t>
      </w:r>
    </w:p>
    <w:p w14:paraId="4242E95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FE2432" w14:textId="24DED1C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de convergència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de discontinuïtat on convergeixen corrents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enfrontats entre si en un mateix pla horitzontal. </w:t>
      </w:r>
    </w:p>
    <w:p w14:paraId="7FBF479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2A32E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línia de corrent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un mapa sinòptic, línia de corrent del vent a la qual és tangent la direcció del vent en cada punt. </w:t>
      </w:r>
    </w:p>
    <w:p w14:paraId="35EF0FCC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F3DDD14" w14:textId="3CA81CCB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de divergència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de discontinuïtat on divergeixen corrents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es desplacen en sentits contraposats, en un mateix pla horitzontal. </w:t>
      </w:r>
    </w:p>
    <w:p w14:paraId="7357052E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6EA966" w14:textId="05B24574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de falca anticiclònica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falca anticiclònica on la curvatura de les isòbares o de les isohipses és màxima. </w:t>
      </w:r>
    </w:p>
    <w:p w14:paraId="6C65994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0B60FF0" w14:textId="7E35E043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de tàlveg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Línia que uneix en un mapa sinòptic els punts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tàlveg on la curvatura de les isòbares o de les isohipses és màxima. </w:t>
      </w:r>
    </w:p>
    <w:p w14:paraId="338E274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F84C3E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línia de torbonada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Sèrie de torbonades simultànies, en una línia que pot assolir 400 o 500 k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llarg, i que avança en sentit transversal. </w:t>
      </w:r>
    </w:p>
    <w:p w14:paraId="535B4B5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66B9F2" w14:textId="7FC549F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Sol ocupar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extensió del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front fred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fred que empeny una altra de calenta.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En un mapa sinòptic, representa la trajectòria que segueix una torbonada.</w:t>
      </w:r>
    </w:p>
    <w:p w14:paraId="2FF87B9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AAA214D" w14:textId="684463D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lisímetre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Instrument que es troba inserit en el sòl, ple amb la mateixa terra i vegetació, que mesura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evaporació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del sòl,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evapotranspi</w:t>
      </w:r>
      <w:r w:rsidR="00747CB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ació de referència i la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cultiu, i conseqüentment la capacitat de drenatge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 sòl. </w:t>
      </w:r>
    </w:p>
    <w:p w14:paraId="1BCC71D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D375FE1" w14:textId="544BE57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litometeor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Meteor format per un conjunt de partícules sòlides no aquoses que es troben suspeses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aire.</w:t>
      </w:r>
    </w:p>
    <w:p w14:paraId="2066055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4E8BDB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llacuna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Falla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FC2014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B7A95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llamp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Descàrrega elèctrica entre un núvol de tempesta i el terra. </w:t>
      </w:r>
    </w:p>
    <w:p w14:paraId="20E7DFB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7D83E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També es poden produir a les columnes eruptives de les erupcions volcàniques.</w:t>
      </w:r>
    </w:p>
    <w:p w14:paraId="3C3960B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040F6A0" w14:textId="0144D12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llamp globular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Llamp en forma de bola, de 5 a 20 cm de diàmetre, de moviments pausats, com si flotés en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aire, i que sol acabar desapare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xent amb una explosió. </w:t>
      </w:r>
    </w:p>
    <w:p w14:paraId="574201E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51154E" w14:textId="5B63783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 suposa constituït per una substància especial: la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matèria ceràunia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3AB0D4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429429F" w14:textId="79D3CD4D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</w:t>
      </w:r>
      <w:r w:rsidR="00CA5A4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obsoleta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A5A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llamp moniliforme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Llamp en forma de rosari (format per diminuts llamps globulars</w:t>
      </w:r>
      <w:r w:rsid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DEDA1D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0663A94" w14:textId="01A9169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llampec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Descàrrega elèctrica que es produeix dins 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un núvol o entre núvols de tempesta, o bé entre aquests i l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aire. </w:t>
      </w:r>
    </w:p>
    <w:p w14:paraId="0CE1FD4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BE91D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També poden formar-se dins de les columnes eruptives dels volcans</w:t>
      </w:r>
    </w:p>
    <w:p w14:paraId="2DEEBBE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AAB66FC" w14:textId="4D825C45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llampec de calor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A5A4A" w:rsidRPr="00CA5A4A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Llampó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798BE0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9BDC72F" w14:textId="4D207D0C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A5A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llampec de rosari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Llampec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 en forma de línia interrompuda aparentment. </w:t>
      </w:r>
    </w:p>
    <w:p w14:paraId="008F575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615F1BB" w14:textId="5D40205E" w:rsidR="00B325F7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llampó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="00CA5A4A"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Llampec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A5A4A"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 a gran distància, aproximadament a 200 o 300 km de la persona que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A5A4A"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observa.</w:t>
      </w:r>
    </w:p>
    <w:p w14:paraId="7668E4CA" w14:textId="77777777" w:rsidR="00CA5A4A" w:rsidRDefault="00CA5A4A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9BA2D65" w14:textId="08C4E802" w:rsidR="00CA5A4A" w:rsidRPr="00422323" w:rsidRDefault="00CA5A4A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Sin. compl.: llampec de </w:t>
      </w:r>
      <w:r w:rsidR="00747CB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calor</w:t>
      </w:r>
    </w:p>
    <w:p w14:paraId="62E75FF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593B37" w14:textId="1AFED23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llampurneig dels astres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Variacions ràpides de color o de lluentor de les estrelles, produïdes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agitació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atmosfera. </w:t>
      </w:r>
    </w:p>
    <w:p w14:paraId="3741A33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1F66F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llebeig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Garbí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BBD365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D9AA8C" w14:textId="5110BCD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llengua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càlid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Zona extensa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càlid associada a una dorsal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estén des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àmbit subtropical fins a les latituds altes, i que afecta de ple les latituds mitjanes. </w:t>
      </w:r>
    </w:p>
    <w:p w14:paraId="5D70B6F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8290B1C" w14:textId="2107AC0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llengua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fred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Zona extensa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fred associada a un tàlveg o solc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estén des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àmbit polar fins a les </w:t>
      </w:r>
      <w:r w:rsid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zones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tropicals, i que afecta de ple les latituds mitjanes. </w:t>
      </w:r>
    </w:p>
    <w:p w14:paraId="699C0D0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2ACE046" w14:textId="6B18F41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llengua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humit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Prominència que en les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cartes isentròpiques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projecten sovint les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humides dins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sec. </w:t>
      </w:r>
    </w:p>
    <w:p w14:paraId="5D24944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594022" w14:textId="2256E76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llengua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sec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Prominència que en les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cartes isentròpiques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projecten sovint les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sec dins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humit. </w:t>
      </w:r>
    </w:p>
    <w:p w14:paraId="7DFE381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BB694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llevant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En termes generals, tots els vents del sector E. </w:t>
      </w:r>
    </w:p>
    <w:p w14:paraId="5CC1CFC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</w:p>
    <w:p w14:paraId="124D1E7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Temporal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de llevant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llevantada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 xml:space="preserve"> = vent fresc o fort del NE, que a la costa catalana va acompanyat de mal temps i mar grossa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395DFB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7B55E2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llevantada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Temporal de llevant que comporta pluges intenses, mal estat de la mar i vent fort.</w:t>
      </w:r>
    </w:p>
    <w:p w14:paraId="23EAE29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040A4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temporal de llevant</w:t>
      </w:r>
    </w:p>
    <w:p w14:paraId="070A576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2C8B51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temporal de llevant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  <w:shd w:val="clear" w:color="auto" w:fill="FFFFFF"/>
        </w:rPr>
        <w:t>Llevantada</w:t>
      </w:r>
      <w:r w:rsidRPr="00422323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14:paraId="58D7C13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1C4BF8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llindar de contrast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Valor mínim del contrast de luminància que permet distingir un objecte del seu entorn. </w:t>
      </w:r>
    </w:p>
    <w:p w14:paraId="209B660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4A4DFFA" w14:textId="073CEB0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llot atmosfèric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Capa inferior atmosfèrica, tèrbola i carregada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impureses, que sojorna damunt els centres habitats, les regions industrials i els seus encontorns.</w:t>
      </w:r>
    </w:p>
    <w:p w14:paraId="4431225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BFFE12A" w14:textId="1411843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Vista de lluny, sol presentar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aspecte de boira o de calitja espessa. </w:t>
      </w:r>
    </w:p>
    <w:p w14:paraId="126DD58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A4C07C" w14:textId="65EC4DE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llum cendrosa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Il·luminació dèbil de color gris que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observa a la part ombrejada de la Lluna des de la Terra, a conseqüència del reflex de la llum de la Terra sobre la Lluna. </w:t>
      </w:r>
    </w:p>
    <w:p w14:paraId="3D7909D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7C8C06" w14:textId="7231262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llum purpúria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Clap lluminós que a voltes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observa en el cel, poc després de post del Sol, a uns 25°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altura sobre el punt on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astre ha desaparegut. </w:t>
      </w:r>
    </w:p>
    <w:p w14:paraId="30149E1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202B9DF" w14:textId="32173F0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Tant com va fent-se fosc, la llum purpúria es va engrandint i adquireix color, acostant-se ràpidament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horitzó. </w:t>
      </w:r>
    </w:p>
    <w:p w14:paraId="5DA152B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0EFF56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claror purpúria</w:t>
      </w:r>
    </w:p>
    <w:p w14:paraId="60A5401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E99630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claror purpúria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Llum purpúria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D78591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CFD6EA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llum zodiacal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 de llum molt feble que es veu a ponent després del crepuscle vespertí (gener a març) o a llevant abans del matí (setembre a octubre). </w:t>
      </w:r>
    </w:p>
    <w:p w14:paraId="118B3DE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D2D86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 la suposa produïda per la difusió de la llum del Sol en la seva atmosfera més externa. </w:t>
      </w:r>
    </w:p>
    <w:p w14:paraId="24C5C41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1FF53F5" w14:textId="346CF1C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INSTRUMENTACIÓ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lucímetre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Instrument per a mesurar la quantitat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energia radiant rebuda en un lloc, 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acord amb la quantitat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alcohol etílic evaporada durant un cert temps sota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aquelles radiacions.</w:t>
      </w:r>
    </w:p>
    <w:p w14:paraId="4B44B60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08AE3F" w14:textId="7CC87CD3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luminància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Quocient entre la intensitat de la llum emesa en una direcció per una superfície infinitesimal lluminosa i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àrea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aquesta superfície projectada ortogonalment a la direcció donada. </w:t>
      </w:r>
    </w:p>
    <w:p w14:paraId="3611701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060DF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ALTRES ÀREES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lunar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adj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Que fa referència a la Lluna (halo lunar, dia lunar, etc.).</w:t>
      </w:r>
    </w:p>
    <w:p w14:paraId="41521D3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36823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original]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lustre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Període de cinc anys, freqüentment adoptat en les estadístiques climatològiques que comprenen molts anys. </w:t>
      </w:r>
    </w:p>
    <w:p w14:paraId="742E78A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D6B3F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C3182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</w:t>
      </w:r>
    </w:p>
    <w:p w14:paraId="3F812DB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9C46248" w14:textId="19E38FD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macarreu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Varietat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altocúmulus. </w:t>
      </w:r>
    </w:p>
    <w:p w14:paraId="5DFB4DF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EA75C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Aquest mot és una corrupció del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mackerel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anglès o del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maquereau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francès, amb els quals es designen altocúmulus o cirrocúmulus de la varietat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undulatus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per comparació amb les ondes clares i fosques de la pell del verat. En la definició que Emerencià Roig i Joan Amades donen de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macarreu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 el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Butlletí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Dialectologia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 figura aquesta circumstància de la forma ondulada. És, doncs, provisionalment que considerem el mot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macarreu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com a expressiu de formes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undulatus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dels Ac o Cc. </w:t>
      </w:r>
    </w:p>
    <w:p w14:paraId="19B497C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03064C5" w14:textId="47A11D3C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CLIMATOLOGIA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macroclima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Clima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una regió extensa. </w:t>
      </w:r>
    </w:p>
    <w:p w14:paraId="1B96B67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FE34926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nova]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macrometeorologia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Branca de la meteorologia que estudia els elements meteorològics que tenen lloc sobre una regió geogràfica extensa.</w:t>
      </w:r>
    </w:p>
    <w:p w14:paraId="4D7A270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38D518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MODELITZACIÓ/PRONÒSTIC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malla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Conjunt de punts definits en un model numèric meteorològic o climàtic, que tenen assignades unes variables meteorològiques o climàtiques.</w:t>
      </w:r>
    </w:p>
    <w:p w14:paraId="3953DC7A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3DF73B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distància entre aquests punts defineix la resolució espacial del model. </w:t>
      </w:r>
    </w:p>
    <w:p w14:paraId="21427424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D6E5D87" w14:textId="34BCD37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</w:t>
      </w:r>
      <w:r w:rsidR="00CA5A4A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actualitzada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/>
          <w:iCs/>
          <w:sz w:val="24"/>
          <w:szCs w:val="24"/>
          <w:shd w:val="clear" w:color="auto" w:fill="FFFFFF"/>
        </w:rPr>
        <w:t>mamma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Complement de núvol constituït per protuberàncies que pengen.</w:t>
      </w:r>
    </w:p>
    <w:p w14:paraId="5E06AC5A" w14:textId="77777777" w:rsidR="00B325F7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173FD0" w14:textId="1FFFE2B3" w:rsidR="00CA5A4A" w:rsidRPr="00422323" w:rsidRDefault="00CA5A4A" w:rsidP="00CA5A4A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aplica als núvols que en llur base presenten formes arrodonides penjants, com mamelles o bosses fosques, sovint prou transparents perquè a través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de les bosses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endevini el contorn de les que té darrere.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Poden ésser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mamma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moltes espècies de núvols, però més generalment ho són els estratocúmuls, els cúmulonimbus i els cirrus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nothus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El cas més freqüent és el dels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mammatocúmulus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que apareixen com a forma efímera sota les ales de les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encluses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09EDF80" w14:textId="77777777" w:rsidR="00CA5A4A" w:rsidRPr="00422323" w:rsidRDefault="00CA5A4A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294B5F" w14:textId="597348DE" w:rsidR="00B325F7" w:rsidRPr="00422323" w:rsidRDefault="00B325F7" w:rsidP="00CA5A4A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3D7605" w14:textId="031281B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mànega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1. </w:t>
      </w:r>
      <w:r w:rsidR="00CA5A4A" w:rsidRP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Remolí de vent amb un diàmetre màxim generalment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A5A4A" w:rsidRP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uns centenars de metres, un gran descens de la pressió atmosfèrica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A5A4A" w:rsidRP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interior, un intens corrent vertical de succió, una velocitat tangencial màxima de 500 km/h i una velocitat de translació normalment inferior a 50 km/h, que penja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A5A4A" w:rsidRP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núvol cumuliforme, sovint un cumulonimbus, i està en contacte amb la superfície terrestre o aquàtica, el qual és visible generalment pel núvol en forma de con que genera o la pols, els objectes o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CA5A4A" w:rsidRP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aigua que aixeca al seu pas.</w:t>
      </w:r>
      <w:r w:rsid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| 2. </w:t>
      </w:r>
      <w:r w:rsidRPr="00CA5A4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Tromba marina o de llac.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Vulgarment s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anomena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mànega d</w:t>
      </w:r>
      <w:r w:rsidR="00483E9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aigua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un xàfec desfet, però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accepció és incorrecta. | </w:t>
      </w:r>
      <w:r w:rsid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Bossa cònica de teixit lleuger, que en els camps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aviació serveix de penell en inflar-se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acció del vent. | </w:t>
      </w:r>
      <w:r w:rsidR="00CA5A4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Anemoscopi que consta 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  <w:t>una bossa troncocònica de roba resistent i lleugera, oberta pels dos extrems.</w:t>
      </w:r>
    </w:p>
    <w:p w14:paraId="6EE576F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4125ADD" w14:textId="77777777" w:rsidR="00B325F7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cap de fibló, fibló</w:t>
      </w:r>
    </w:p>
    <w:p w14:paraId="64792DDB" w14:textId="77777777" w:rsidR="00114317" w:rsidRPr="00422323" w:rsidRDefault="0011431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F34CED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V. t.: tornado, tromba </w:t>
      </w:r>
    </w:p>
    <w:p w14:paraId="27EFE00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03507BA" w14:textId="1216F449" w:rsidR="00B325F7" w:rsidRPr="00CA5A4A" w:rsidRDefault="00B325F7" w:rsidP="00CA5A4A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5A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FENÒMENS METEOROLÒGICS </w:t>
      </w:r>
      <w:r w:rsidRPr="00CA5A4A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shd w:val="clear" w:color="auto" w:fill="FFFFFF"/>
        </w:rPr>
        <w:t>[entrada nova]</w:t>
      </w:r>
      <w:r w:rsidRPr="00CA5A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mànega marina </w:t>
      </w:r>
      <w:r w:rsidRPr="00CA5A4A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c. nom. f.</w:t>
      </w:r>
      <w:r w:rsidRPr="00CA5A4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A5A4A" w:rsidRPr="00CA5A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  <w:shd w:val="clear" w:color="auto" w:fill="FFFFFF"/>
        </w:rPr>
        <w:t>Mànega</w:t>
      </w:r>
      <w:r w:rsidR="009754B0" w:rsidRPr="009754B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  <w:shd w:val="clear" w:color="auto" w:fill="FFFFFF"/>
        </w:rPr>
        <w:t>(1)</w:t>
      </w:r>
      <w:r w:rsidRPr="00CA5A4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D762C6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936B3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cap de fibló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les Illes Balears,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mànega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(1).</w:t>
      </w:r>
    </w:p>
    <w:p w14:paraId="17846B4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E1558C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FENÒMENS METEOROLÒGICS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fibló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les Illes Balears,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mànega(1)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3FB315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A0C426" w14:textId="5DF20004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altura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sinòptic on es representen els elements meteorològics corresponents a una superfície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atmosfera lliure. </w:t>
      </w:r>
    </w:p>
    <w:p w14:paraId="1091D51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5A809B3" w14:textId="52FBE04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altura constant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sinòptic on es representa la distribució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elements meteorològics sobre una superfície horitzontal o sobre una superfície de geopotencial constant. </w:t>
      </w:r>
    </w:p>
    <w:p w14:paraId="5A89030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545E5B4" w14:textId="6556C2A5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espessor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sinòptic on es representa la distribució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espessor geopotencial entre dues superfícies isobàriques determinades. </w:t>
      </w:r>
    </w:p>
    <w:p w14:paraId="758A132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0D235E" w14:textId="68B37B0D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de la tropopausa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sinòptic on es representa la distribució de </w:t>
      </w:r>
      <w:r w:rsidR="009754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9754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altitud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 la tropopausa. </w:t>
      </w:r>
    </w:p>
    <w:p w14:paraId="0C12BE8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23A0F9" w14:textId="1E2BCD7C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de pressió constant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sinòptic on es representa la distribució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elements meteorològics sobre una superfície de pressió atmosfèrica constant. </w:t>
      </w:r>
    </w:p>
    <w:p w14:paraId="5FE3542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218636" w14:textId="6E5A586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de superfície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sinòptic on es representen els elements meteorològics observats a la superfície terrestre i corregits a nivell del mar. </w:t>
      </w:r>
    </w:p>
    <w:p w14:paraId="3426981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A669D9" w14:textId="3CD4788E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del temps </w:t>
      </w:r>
      <w:r w:rsidR="00907D35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Mapa sinòptic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637977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BA0D04" w14:textId="3DCB41E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previst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Mapa del temps tant de superfície com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altura </w:t>
      </w:r>
      <w:r w:rsidR="009754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="009754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o diverses variables meteorològiques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 una hora determinada. </w:t>
      </w:r>
    </w:p>
    <w:p w14:paraId="55921E0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197E37D" w14:textId="087CEDC3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mapa sinòptic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Mapa geogràfic on es representa la distribució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elements meteorològics durant un període de temps determinat mitjançant figures, símbols meteorològics o isolínies.</w:t>
      </w:r>
    </w:p>
    <w:p w14:paraId="1AFF1B8A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D02A8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carta del temps, mapa del temps</w:t>
      </w:r>
    </w:p>
    <w:p w14:paraId="17FCCCD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BAEEFC" w14:textId="411630B3" w:rsidR="00114317" w:rsidRPr="00422323" w:rsidRDefault="00B325F7" w:rsidP="0011431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Vegeu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estat de la mar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8A6AE39" w14:textId="77777777" w:rsidR="00B325F7" w:rsidRPr="00422323" w:rsidRDefault="00B325F7" w:rsidP="0011431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D769D2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marejada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Vegeu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estat de la mar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A785A00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621BB0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maror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Vegeu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estat de la mar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711776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7106616" w14:textId="0B572A48" w:rsidR="00114317" w:rsidRPr="00422323" w:rsidRDefault="00B325F7" w:rsidP="0011431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marutxell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Vegeu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estat de la mar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C60984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BFB6C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de fons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Ones que són degudes a vents llunyans o a vents que ja no bufen. </w:t>
      </w:r>
    </w:p>
    <w:p w14:paraId="35D41DA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5835BD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 distingeixen de les produïdes pels vents locals actuals, per la seva regularitat i per la seva major lentitud, a més de no concordar generalment amb el vent observat </w:t>
      </w:r>
      <w:r w:rsidRPr="0042232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in situ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En arribar a terra, les ones de mar forana se solen estendre més platja amunt que les ordinàries. </w:t>
      </w:r>
    </w:p>
    <w:p w14:paraId="3B668FA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A2105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mar de fora, mar forana, mar llarguera, mar de lluny</w:t>
      </w:r>
    </w:p>
    <w:p w14:paraId="2C5A0AE3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60772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de fora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Mar de fons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0C851C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0FF6697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forana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Mar de fons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B38746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FD5CD5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llarguera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Mar de fons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83422B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53243CE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de lluny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m.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highlight w:val="magenta"/>
          <w:shd w:val="clear" w:color="auto" w:fill="FFFFFF"/>
        </w:rPr>
        <w:t>Mar de fons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022125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26B021" w14:textId="6B287D8F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 de núvols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Superfície superior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capa de núvols, generalment estratocúmuls, en què es manifesten ondulacions de diverses amplituds.</w:t>
      </w:r>
    </w:p>
    <w:p w14:paraId="453FCCF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A7C813" w14:textId="5C664BA3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 capa superior correspon a la capa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inve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sió tèrmica.</w:t>
      </w:r>
    </w:p>
    <w:p w14:paraId="2EB3434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E29452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OBSERVACIÓ ATMOSFÈRICA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[entrada actualitzada] 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mar fumant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Mar en el qual apareix un camp de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fumeres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04F9A4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8DE61D9" w14:textId="2A020859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754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marea atmosfèrica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c. nom. f.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Variació de la pressió atmosfèrica causada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gravitacional de la Lluna o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gravitacional i tèrmica del Sol, a conseqüència de la qual es produeixen diàriament dos màxims i dos mínims de pressió atmosfèrica.</w:t>
      </w:r>
    </w:p>
    <w:p w14:paraId="565C8352" w14:textId="77777777" w:rsidR="00B325F7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2876DF" w14:textId="78A1A889" w:rsidR="009754B0" w:rsidRDefault="009754B0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marea baromètrica</w:t>
      </w:r>
    </w:p>
    <w:p w14:paraId="00F5E193" w14:textId="77777777" w:rsidR="009754B0" w:rsidRPr="00422323" w:rsidRDefault="009754B0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26BF91" w14:textId="1E08C13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754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marea baromètrica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54B0" w:rsidRPr="009754B0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Marea atmosfèrica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5586464" w14:textId="77777777" w:rsidR="00B325F7" w:rsidRPr="00422323" w:rsidRDefault="00B325F7" w:rsidP="001D393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B104080" w14:textId="45157CC2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marea ciclònica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Elevació del nivell del mar durant el pas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depressió.</w:t>
      </w:r>
    </w:p>
    <w:p w14:paraId="09871EC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FB3AB0E" w14:textId="4408357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marea ionosfèrica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Oscil·lació en la ionosfera causada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del camp gravitatori de la Lluna o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gravitacional i tèrmica del Sol.</w:t>
      </w:r>
    </w:p>
    <w:p w14:paraId="4AB602D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398BCC4" w14:textId="34FF2229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METEOROLOGIA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 xml:space="preserve"> 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marea meteorològica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Variació del nivell del mar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conseqüència dels canvis atmosfèrics, que poden ser deguts a canvis en la pressió atmosfèrica o per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acció del vent sobre la superfície marina.</w:t>
      </w:r>
    </w:p>
    <w:p w14:paraId="558E74E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528C479" w14:textId="18E43955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NÚVOLS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marge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Qualsevol de les dues regions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 sistema nuvolós més apartades de la trajectòria del centre.</w:t>
      </w:r>
    </w:p>
    <w:p w14:paraId="18063305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0E0113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Es caracteritza per núvols en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bancs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(Ac, etc.) i alguns cirrus, que poden coexistir amb cúmulus de bon temps. </w:t>
      </w:r>
    </w:p>
    <w:p w14:paraId="6F01795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699034E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marinada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f.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Brisa de mar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720952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80821B7" w14:textId="4EBBB200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actualitzada]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marxa </w:t>
      </w:r>
      <w:r w:rsidRPr="0042232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Règim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una variable meteorològica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urant un cert període de temps (dia, any, etc.); p. ex., marxa mitjana diürna de la temperatura. </w:t>
      </w:r>
    </w:p>
    <w:p w14:paraId="0B0223B4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206909" w14:textId="34A7E8D4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original]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Massa troposfèrica que ocupa una gran extensió i es diferencia de les masses veïnes pel seu lloc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i per les seves característiques</w:t>
      </w:r>
      <w:r w:rsidRPr="00422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ísiques (temperatura, humitat, transparència, direcció del moviment, etc.). </w:t>
      </w:r>
    </w:p>
    <w:p w14:paraId="326A6466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9A66B6" w14:textId="7E5643DA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Unes masses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estan separades de les altres per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superfícies de discontinuïtat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 </w:t>
      </w:r>
      <w:r w:rsidRPr="00422323">
        <w:rPr>
          <w:rFonts w:ascii="Times New Roman" w:eastAsia="Times New Roman" w:hAnsi="Times New Roman" w:cs="Times New Roman"/>
          <w:sz w:val="24"/>
          <w:szCs w:val="24"/>
          <w:highlight w:val="magenta"/>
          <w:shd w:val="clear" w:color="auto" w:fill="FFFFFF"/>
        </w:rPr>
        <w:t>fronts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5C631CC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9AFCAF5" w14:textId="1D27B8C2" w:rsidR="00B325F7" w:rsidRPr="00422323" w:rsidRDefault="00B325F7" w:rsidP="008F39AC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Sin. compl.: cos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</w:t>
      </w:r>
    </w:p>
    <w:p w14:paraId="3809BF38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F9933E" w14:textId="356AD14E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aire à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rtica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origen àrtic.</w:t>
      </w:r>
    </w:p>
    <w:p w14:paraId="4992B1CD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BBBDE1E" w14:textId="613009E1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aire ant</w:t>
      </w:r>
      <w:r w:rsidRPr="0042232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à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rtica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origen antàrtic. </w:t>
      </w:r>
    </w:p>
    <w:p w14:paraId="1144D3CF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87E5470" w14:textId="787639F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càlid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més calenta que 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reemplaça. </w:t>
      </w:r>
    </w:p>
    <w:p w14:paraId="417A14EB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381591C" w14:textId="2C1DB7C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continental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està durant uns dies sobre una regió continental on adquireix un grau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humitat baix. </w:t>
      </w:r>
    </w:p>
    <w:p w14:paraId="1444439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E0D497" w14:textId="6308AF4F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equatorial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està durant uns dies sobre una regió propera a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equador on adquireix una temperatura relativament alta. </w:t>
      </w:r>
    </w:p>
    <w:p w14:paraId="61486032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09F58F9" w14:textId="216A9886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estable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presenta estabilitat atmosfèrica en les seves capes baixes. </w:t>
      </w:r>
    </w:p>
    <w:p w14:paraId="6C251721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5F5428C" w14:textId="05A29371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fred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més freda que aquella 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reemplaça. </w:t>
      </w:r>
    </w:p>
    <w:p w14:paraId="0D06F4EA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5EEE78BE" w14:textId="7C4518BA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inestable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presenta inestabilitat atmosfèrica en les seves capes baixes. </w:t>
      </w:r>
    </w:p>
    <w:p w14:paraId="7D9AF2A7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3C5BE482" w14:textId="2C0C61CC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marítim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aire que està durant uns dies sobre una regió marítima on adquireix un grau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humitat elevat. </w:t>
      </w:r>
    </w:p>
    <w:p w14:paraId="2C5A222C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8DDCEC0" w14:textId="42684A31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polar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està durant uns dies sobre regions de latitud alta on adquireix una temperatura baixa. </w:t>
      </w:r>
    </w:p>
    <w:p w14:paraId="10514A49" w14:textId="77777777" w:rsidR="00B325F7" w:rsidRPr="00422323" w:rsidRDefault="00B325F7" w:rsidP="00B325F7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99B7E48" w14:textId="0367FC21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tropical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aire que està durant uns dies sobre regions tropicals o subtropicals on adquireix una temperatura alta. </w:t>
      </w:r>
    </w:p>
    <w:p w14:paraId="7D4846A0" w14:textId="77777777" w:rsidR="00B325F7" w:rsidRPr="00422323" w:rsidRDefault="00B325F7" w:rsidP="00B325F7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911264F" w14:textId="0D3C37E8" w:rsidR="00B325F7" w:rsidRPr="00B325F7" w:rsidRDefault="00B325F7" w:rsidP="00B325F7">
      <w:pPr>
        <w:jc w:val="both"/>
        <w:rPr>
          <w:shd w:val="clear" w:color="auto" w:fill="FFFFFF"/>
        </w:rPr>
      </w:pP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METEOROLOGIA </w:t>
      </w:r>
      <w:r w:rsidRPr="00422323">
        <w:rPr>
          <w:rFonts w:ascii="Times New Roman" w:eastAsia="Times New Roman" w:hAnsi="Times New Roman" w:cs="Times New Roman"/>
          <w:smallCaps/>
          <w:sz w:val="24"/>
          <w:szCs w:val="24"/>
          <w:shd w:val="clear" w:color="auto" w:fill="FFFFFF"/>
        </w:rPr>
        <w:t>[entrada nova]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massa òptica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aire </w:t>
      </w:r>
      <w:r w:rsidRPr="00422323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c. nom. f.</w:t>
      </w:r>
      <w:r w:rsidRPr="0042232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Quocient entre la longitud recorreguda per un raig de llum a través de l</w:t>
      </w:r>
      <w:r w:rsidR="00483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’</w:t>
      </w:r>
      <w:r w:rsidRPr="004223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atmosfera i la distància corresponent segons la vertical.</w:t>
      </w:r>
    </w:p>
    <w:p w14:paraId="73310319" w14:textId="77777777" w:rsidR="003D54BD" w:rsidRPr="007667E3" w:rsidRDefault="003D54BD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3A4B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30208" w14:textId="0FE33040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atèria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ceràunica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Compost inestable i efímer dels gasos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de composició mo</w:t>
      </w:r>
      <w:r w:rsidRPr="007667E3">
        <w:rPr>
          <w:rFonts w:ascii="Times New Roman" w:hAnsi="Times New Roman" w:cs="Times New Roman"/>
          <w:sz w:val="24"/>
          <w:szCs w:val="24"/>
        </w:rPr>
        <w:t>lec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ular desconeguda, que se suposa format per la descàrrega elèctrica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núvol i que, segons alguns autors, en fer explosió constitueix el llamp i produeix el tro. </w:t>
      </w:r>
    </w:p>
    <w:p w14:paraId="2261D48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34744" w14:textId="45254235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Segons la mateixa hipòtesi, el llamp globular no seria sinó una acumulació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matèria en un espai reduït, com ho serien també els granets dels llamps en forma de rosari. </w:t>
      </w:r>
    </w:p>
    <w:p w14:paraId="4A71B7B8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1FAA5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sz w:val="24"/>
          <w:szCs w:val="24"/>
        </w:rPr>
        <w:t>matèria fulguran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t, substància ceràunica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C19358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274E9E" w14:textId="7C20B773" w:rsidR="009639F2" w:rsidRPr="004B160E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substància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ceràunica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6229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 xml:space="preserve">Matèria </w:t>
      </w:r>
      <w:r w:rsidRPr="00CC3F7C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ceràunica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4FFBD7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475AB" w14:textId="171F53EB" w:rsidR="009639F2" w:rsidRPr="004B160E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matèria fulgurant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 xml:space="preserve">Matèria </w:t>
      </w:r>
      <w:r w:rsidRPr="00CC3F7C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ceràunica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5F2E92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65FD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F6C40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àximum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valor més elevat</w:t>
      </w:r>
      <w:r w:rsidRPr="007667E3">
        <w:rPr>
          <w:rFonts w:ascii="Times New Roman" w:hAnsi="Times New Roman" w:cs="Times New Roman"/>
          <w:sz w:val="24"/>
          <w:szCs w:val="24"/>
        </w:rPr>
        <w:t xml:space="preserve">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ssolit per una variable meteorològica</w:t>
      </w:r>
      <w:r w:rsidRPr="007667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BC23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1EE6D19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B160E">
        <w:rPr>
          <w:rFonts w:ascii="Times New Roman" w:eastAsia="Times New Roman" w:hAnsi="Times New Roman" w:cs="Times New Roman"/>
          <w:sz w:val="24"/>
          <w:szCs w:val="24"/>
        </w:rPr>
        <w:t>àxi</w:t>
      </w:r>
      <w:r w:rsidRPr="007F74C2">
        <w:rPr>
          <w:rFonts w:ascii="Times New Roman" w:eastAsia="Times New Roman" w:hAnsi="Times New Roman" w:cs="Times New Roman"/>
          <w:sz w:val="24"/>
          <w:szCs w:val="24"/>
        </w:rPr>
        <w:t xml:space="preserve">mum </w:t>
      </w:r>
      <w:r w:rsidRPr="004B160E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 xml:space="preserve">temperatura correspon a la temperatura </w:t>
      </w:r>
      <w:r>
        <w:rPr>
          <w:rFonts w:ascii="Times New Roman" w:eastAsia="Times New Roman" w:hAnsi="Times New Roman" w:cs="Times New Roman"/>
          <w:sz w:val="24"/>
          <w:szCs w:val="24"/>
        </w:rPr>
        <w:t>màxima.</w:t>
      </w:r>
    </w:p>
    <w:p w14:paraId="180328E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515B6" w14:textId="1278B2DC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edicà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etit c</w:t>
      </w:r>
      <w:r>
        <w:rPr>
          <w:rFonts w:ascii="Times New Roman" w:eastAsia="Times New Roman" w:hAnsi="Times New Roman" w:cs="Times New Roman"/>
          <w:sz w:val="24"/>
          <w:szCs w:val="24"/>
        </w:rPr>
        <w:t>icló o depressió format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sobre la Mediterrània, amb una estructura similar a la dels huracans tropicals, però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unes dimens</w:t>
      </w:r>
      <w:r>
        <w:rPr>
          <w:rFonts w:ascii="Times New Roman" w:eastAsia="Times New Roman" w:hAnsi="Times New Roman" w:cs="Times New Roman"/>
          <w:sz w:val="24"/>
          <w:szCs w:val="24"/>
        </w:rPr>
        <w:t>ions i intensitat més reduïdes.</w:t>
      </w:r>
    </w:p>
    <w:p w14:paraId="115EC14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8C82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Forma ada</w:t>
      </w:r>
      <w:r w:rsidRPr="007667E3">
        <w:rPr>
          <w:rFonts w:ascii="Times New Roman" w:hAnsi="Times New Roman" w:cs="Times New Roman"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tada al català de la contracció anglesa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editerranean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urricane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medicane</w:t>
      </w:r>
      <w:r w:rsidRPr="007667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9395C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6A945" w14:textId="2BAD8274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3C5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mediocris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adj.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espècie de núvol del gènere cúmulus amb una extensió vertical moderada i protuberàncies petites al cim. </w:t>
      </w:r>
    </w:p>
    <w:p w14:paraId="19F8A71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DF95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egatemperatura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potencial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què 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pren com a pressió tipus la de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000 mil·libars. </w:t>
      </w:r>
    </w:p>
    <w:p w14:paraId="45C340F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127B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enisc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Superf</w:t>
      </w:r>
      <w:r w:rsidRPr="007667E3">
        <w:rPr>
          <w:rFonts w:ascii="Times New Roman" w:hAnsi="Times New Roman" w:cs="Times New Roman"/>
          <w:sz w:val="24"/>
          <w:szCs w:val="24"/>
        </w:rPr>
        <w:t xml:space="preserve">ície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corba en la qual termina superiorment un líquid dins un tub. </w:t>
      </w:r>
    </w:p>
    <w:p w14:paraId="377D705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BCA4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eridiana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Línia nord-sud. </w:t>
      </w:r>
    </w:p>
    <w:p w14:paraId="109C6F6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B4358" w14:textId="197A554D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erlet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Prominènci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més o menys seriad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en forma de column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de torre, que per efecte de la inestabilitat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sorgeix de la superfície superior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banc de núvols, </w:t>
      </w:r>
      <w:r>
        <w:rPr>
          <w:rFonts w:ascii="Times New Roman" w:eastAsia="Times New Roman" w:hAnsi="Times New Roman" w:cs="Times New Roman"/>
          <w:sz w:val="24"/>
          <w:szCs w:val="24"/>
        </w:rPr>
        <w:t>en particular dels altocúmulus.</w:t>
      </w:r>
    </w:p>
    <w:p w14:paraId="1A03814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25EE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el llenguatge internacional, els núvols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emmerletats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porten el qualificatiu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castel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atus. </w:t>
      </w:r>
    </w:p>
    <w:p w14:paraId="0B7E7D1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07F72" w14:textId="15EBD89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esoalta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Zona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alta pressió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unes dimensions meso</w:t>
      </w:r>
      <w:r>
        <w:rPr>
          <w:rFonts w:ascii="Times New Roman" w:eastAsia="Times New Roman" w:hAnsi="Times New Roman" w:cs="Times New Roman"/>
          <w:sz w:val="24"/>
          <w:szCs w:val="24"/>
        </w:rPr>
        <w:t>escalars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inferiors a les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anticicló sinòptic. </w:t>
      </w:r>
    </w:p>
    <w:p w14:paraId="5875E778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DC32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alta mesoescalar </w:t>
      </w:r>
    </w:p>
    <w:p w14:paraId="6273AF5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A7B18" w14:textId="77777777" w:rsidR="009639F2" w:rsidRPr="00F45E8D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alta 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escalar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 f. </w:t>
      </w:r>
      <w:r w:rsidRPr="00F45E8D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Mesoalta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F0FD1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95B9A" w14:textId="65D30FB6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esobaixa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Zona de baixa pressió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unes dimensions meso</w:t>
      </w:r>
      <w:r>
        <w:rPr>
          <w:rFonts w:ascii="Times New Roman" w:eastAsia="Times New Roman" w:hAnsi="Times New Roman" w:cs="Times New Roman"/>
          <w:sz w:val="24"/>
          <w:szCs w:val="24"/>
        </w:rPr>
        <w:t>escalars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inferiors a les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depressió sinòptica. </w:t>
      </w:r>
    </w:p>
    <w:p w14:paraId="7EAC0865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B08A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baixa mesoescalar</w:t>
      </w:r>
    </w:p>
    <w:p w14:paraId="101788D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8A2D3" w14:textId="77777777" w:rsidR="009639F2" w:rsidRPr="00F45E8D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baixa mescoescalar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F45E8D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Mesobaixa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4BB5DE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D69DD" w14:textId="71F748B0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esocicló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45E8D">
        <w:rPr>
          <w:rFonts w:ascii="Times New Roman" w:eastAsia="Times New Roman" w:hAnsi="Times New Roman" w:cs="Times New Roman"/>
          <w:sz w:val="24"/>
          <w:szCs w:val="24"/>
        </w:rPr>
        <w:t>Cicló de fins a una desena de kilòmetres de diàmetre, que es pot trobar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45E8D">
        <w:rPr>
          <w:rFonts w:ascii="Times New Roman" w:eastAsia="Times New Roman" w:hAnsi="Times New Roman" w:cs="Times New Roman"/>
          <w:sz w:val="24"/>
          <w:szCs w:val="24"/>
        </w:rPr>
        <w:t>interior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45E8D">
        <w:rPr>
          <w:rFonts w:ascii="Times New Roman" w:eastAsia="Times New Roman" w:hAnsi="Times New Roman" w:cs="Times New Roman"/>
          <w:sz w:val="24"/>
          <w:szCs w:val="24"/>
        </w:rPr>
        <w:t>una tempesta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3170E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850C7" w14:textId="10E781BF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esometeorologia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Branca de la meteorologia que estudia els elements meteorològics que tenen lloc sobre superfícies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entre 5 i 2.500 km². </w:t>
      </w:r>
    </w:p>
    <w:p w14:paraId="2CFF89D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86CCD" w14:textId="0B5DD773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esoescala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Escala meteorològica interm</w:t>
      </w:r>
      <w:r>
        <w:rPr>
          <w:rFonts w:ascii="Times New Roman" w:eastAsia="Times New Roman" w:hAnsi="Times New Roman" w:cs="Times New Roman"/>
          <w:sz w:val="24"/>
          <w:szCs w:val="24"/>
        </w:rPr>
        <w:t>èdia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inclou els fenòmens meteorològics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unes dimensions horitzontals de pocs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ilòmetres fins a alguns centenars. </w:t>
      </w:r>
    </w:p>
    <w:p w14:paraId="7552D0E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6403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 divideix en tres subescales: meso</w:t>
      </w:r>
      <w:r>
        <w:rPr>
          <w:rFonts w:ascii="Times New Roman" w:eastAsia="Symbol" w:hAnsi="Times New Roman" w:cs="Times New Roman"/>
          <w:sz w:val="24"/>
          <w:szCs w:val="24"/>
        </w:rPr>
        <w:t xml:space="preserve">alfa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(entre 200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000 km), meso</w:t>
      </w:r>
      <w:r>
        <w:rPr>
          <w:rFonts w:ascii="Times New Roman" w:eastAsia="Symbol" w:hAnsi="Times New Roman" w:cs="Times New Roman"/>
          <w:sz w:val="24"/>
          <w:szCs w:val="24"/>
        </w:rPr>
        <w:t>beta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(entre 20 i 200 km)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meso</w:t>
      </w:r>
      <w:r>
        <w:rPr>
          <w:rFonts w:ascii="Times New Roman" w:eastAsia="Symbol" w:hAnsi="Times New Roman" w:cs="Times New Roman"/>
          <w:sz w:val="24"/>
          <w:szCs w:val="24"/>
        </w:rPr>
        <w:t>gamma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(entre 2 i 20 km).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7A13F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B9A22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esopausa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Zona que separa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mesosfera de la termosfera.</w:t>
      </w:r>
    </w:p>
    <w:p w14:paraId="0234C9D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F2AFF" w14:textId="6F1FB281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per sobre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estratosfera, en la qual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decreix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 i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estén des dels 50-55 km fins als 85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 aproximadament. </w:t>
      </w:r>
    </w:p>
    <w:p w14:paraId="32914AD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8904C" w14:textId="77777777" w:rsidR="00A32DE8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A32DE8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="00A32DE8" w:rsidRPr="00A32DE8">
        <w:rPr>
          <w:rFonts w:ascii="Times New Roman" w:eastAsia="Times New Roman" w:hAnsi="Times New Roman" w:cs="Times New Roman"/>
          <w:sz w:val="24"/>
          <w:szCs w:val="24"/>
        </w:rPr>
        <w:t xml:space="preserve">Vent fred i sec del NW, que acostuma a bufar amb molta força a la vall de l’Ebre, el canal del Roine i la costa mediterrània francesa, generalment amb cel serè. </w:t>
      </w:r>
    </w:p>
    <w:p w14:paraId="4F0D71E7" w14:textId="77777777" w:rsidR="00A32DE8" w:rsidRDefault="00A32DE8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0C831" w14:textId="51D787E7" w:rsidR="009639F2" w:rsidRPr="007667E3" w:rsidRDefault="00A32DE8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2DE8">
        <w:rPr>
          <w:rFonts w:ascii="Times New Roman" w:eastAsia="Times New Roman" w:hAnsi="Times New Roman" w:cs="Times New Roman"/>
          <w:sz w:val="24"/>
          <w:szCs w:val="24"/>
        </w:rPr>
        <w:t xml:space="preserve">Fontserè usa el terme </w:t>
      </w:r>
      <w:r w:rsidRPr="00A32DE8">
        <w:rPr>
          <w:rFonts w:ascii="Times New Roman" w:eastAsia="Times New Roman" w:hAnsi="Times New Roman" w:cs="Times New Roman"/>
          <w:i/>
          <w:iCs/>
          <w:sz w:val="24"/>
          <w:szCs w:val="24"/>
        </w:rPr>
        <w:t>mistral</w:t>
      </w:r>
      <w:r w:rsidRPr="00A32DE8">
        <w:rPr>
          <w:rFonts w:ascii="Times New Roman" w:eastAsia="Times New Roman" w:hAnsi="Times New Roman" w:cs="Times New Roman"/>
          <w:sz w:val="24"/>
          <w:szCs w:val="24"/>
        </w:rPr>
        <w:t xml:space="preserve"> per designar el mestral en aquesta regió francesa</w:t>
      </w:r>
      <w:r w:rsidR="009639F2"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3CA81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A2FB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estralada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Temporal de mestral. </w:t>
      </w:r>
    </w:p>
    <w:p w14:paraId="2DD618E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8685C7" w14:textId="7740BB98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METAR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Missatge xifrat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informe meteorològic habitual i rutinari que inclou variables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interès en les operacions aeronàutiques. </w:t>
      </w:r>
    </w:p>
    <w:p w14:paraId="08C6E2B0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320AD" w14:textId="33DC2932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acrònim prové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terme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anglès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meteorological aerodrome r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eport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9632B" w14:textId="504BB967" w:rsidR="009639F2" w:rsidRPr="0009008E" w:rsidRDefault="009639F2" w:rsidP="009639F2">
      <w:pPr>
        <w:pStyle w:val="Heading2"/>
        <w:ind w:right="147"/>
        <w:jc w:val="both"/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33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METEOROLOGIA</w:t>
      </w:r>
      <w:r w:rsidRPr="00233B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08E">
        <w:rPr>
          <w:rFonts w:ascii="Times New Roman" w:eastAsia="Times New Roman" w:hAnsi="Times New Roman" w:cs="Times New Roman"/>
          <w:b w:val="0"/>
          <w:bCs/>
          <w:smallCaps/>
          <w:color w:val="000000" w:themeColor="text1"/>
          <w:sz w:val="24"/>
          <w:szCs w:val="24"/>
        </w:rPr>
        <w:t>[entrada nova]</w:t>
      </w:r>
      <w:r w:rsidRPr="00233B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3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meteodiversitat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08E">
        <w:rPr>
          <w:rFonts w:ascii="Times New Roman" w:eastAsia="Times New Roman" w:hAnsi="Times New Roman" w:cs="Times New Roman"/>
          <w:b w:val="0"/>
          <w:bCs/>
          <w:i/>
          <w:iCs/>
          <w:color w:val="000000" w:themeColor="text1"/>
          <w:sz w:val="24"/>
          <w:szCs w:val="24"/>
        </w:rPr>
        <w:t>f.</w:t>
      </w:r>
      <w:r w:rsidRPr="00233BE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Descripció i quantificació de la diversitat meteorològica d</w:t>
      </w:r>
      <w:r w:rsidR="00483E99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’</w:t>
      </w: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una zona determinada.</w:t>
      </w:r>
    </w:p>
    <w:p w14:paraId="269E25B1" w14:textId="58FBB628" w:rsidR="009639F2" w:rsidRPr="0009008E" w:rsidRDefault="009639F2" w:rsidP="009639F2">
      <w:pPr>
        <w:pStyle w:val="Heading2"/>
        <w:ind w:right="147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Consisteix en la descripció i quantificació de la varietat de diferents fenòmens meteorològics en una zona determinada, tenint en compte la proporció de cadascun dels fenòmens meteorològics individuals pertanyents a tot el conjunt de fenòmens meteorològics d</w:t>
      </w:r>
      <w:r w:rsidR="00483E99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’</w:t>
      </w: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una zona, inclosos en una base de dades definida. La meteodiversitat està relacionada amb el desordre de l</w:t>
      </w:r>
      <w:r w:rsidR="00483E99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’</w:t>
      </w: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atmosfera. En aquest sentit, també és una mesura de l</w:t>
      </w:r>
      <w:r w:rsidR="00483E99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’</w:t>
      </w: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entropia de l</w:t>
      </w:r>
      <w:r w:rsidR="00483E99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’</w:t>
      </w:r>
      <w:r w:rsidRPr="0009008E">
        <w:rPr>
          <w:rStyle w:val="mw-headline"/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atmosfera.</w:t>
      </w:r>
    </w:p>
    <w:p w14:paraId="1C18AC3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3038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Meteorograma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FA6A0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2FD56" w14:textId="4D056571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 col·lectiu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Meteo sinòptic.</w:t>
      </w:r>
    </w:p>
    <w:p w14:paraId="5F7DC82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52A9B" w14:textId="0CFA4210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genèric de tots els fenòmens físics naturals que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esdevenen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</w:t>
      </w:r>
      <w:r w:rsidRPr="00B37AA7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2.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Estel fugaç o fallidor; fragment de matèria sòlida que corre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espai i en penetrar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es posa incandescent mentre es va sublimant i pren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</w:t>
      </w:r>
      <w:r w:rsidRPr="007667E3">
        <w:rPr>
          <w:rFonts w:ascii="Times New Roman" w:hAnsi="Times New Roman" w:cs="Times New Roman"/>
          <w:sz w:val="24"/>
          <w:szCs w:val="24"/>
        </w:rPr>
        <w:t>nça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estrella que cau. </w:t>
      </w:r>
    </w:p>
    <w:p w14:paraId="35AA5C3A" w14:textId="77777777" w:rsidR="00C34CBE" w:rsidRDefault="00C34CBE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BAF95" w14:textId="56310BCA" w:rsidR="00C34CBE" w:rsidRPr="007667E3" w:rsidRDefault="00C34CBE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estel fallidor</w:t>
      </w:r>
      <w:r w:rsidR="00FF77C1">
        <w:rPr>
          <w:rFonts w:ascii="Times New Roman" w:eastAsia="Times New Roman" w:hAnsi="Times New Roman" w:cs="Times New Roman"/>
          <w:sz w:val="24"/>
          <w:szCs w:val="24"/>
        </w:rPr>
        <w:t>, fenomen atmosfèric</w:t>
      </w:r>
    </w:p>
    <w:p w14:paraId="64F0685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04232" w14:textId="5EC10CB5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 elèctric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Fenomen </w:t>
      </w:r>
      <w:r>
        <w:rPr>
          <w:rFonts w:ascii="Times New Roman" w:eastAsia="Times New Roman" w:hAnsi="Times New Roman" w:cs="Times New Roman"/>
          <w:sz w:val="24"/>
          <w:szCs w:val="24"/>
        </w:rPr>
        <w:t>meteorològic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causat per les càrregues elèctriques presents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que té una manifestació visible o audible. </w:t>
      </w:r>
    </w:p>
    <w:p w14:paraId="375881E2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B8F8B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electrometeor</w:t>
      </w:r>
    </w:p>
    <w:p w14:paraId="743EBC8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3A2F8" w14:textId="4AA5508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 lluminós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Fenomen atmosfèric causat per la interacció de la llum procedent del Sol o la Lluna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té una manifestació visible. </w:t>
      </w:r>
    </w:p>
    <w:p w14:paraId="431FDDC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8C2BC1" w14:textId="706774C8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eteorització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Exposició continuada a la intempèrie.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efecte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exposició. </w:t>
      </w:r>
    </w:p>
    <w:p w14:paraId="74776CB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2493A8DD" w14:textId="6CF561EA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Sovint s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usa aquest terme per fer referència a la degradació que experimenten els materials geològics per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acció de 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hAnsi="Times New Roman" w:cs="Times New Roman"/>
          <w:sz w:val="24"/>
          <w:szCs w:val="24"/>
        </w:rPr>
        <w:t>intempèrie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1F93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DAE67B" w14:textId="6BD3D0EC" w:rsidR="0009008E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09008E"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6E8">
        <w:rPr>
          <w:rFonts w:ascii="Times New Roman" w:eastAsia="Times New Roman" w:hAnsi="Times New Roman" w:cs="Times New Roman"/>
          <w:sz w:val="24"/>
          <w:szCs w:val="24"/>
        </w:rPr>
        <w:t xml:space="preserve">Representació gràfica de </w:t>
      </w:r>
      <w:r w:rsidR="00F706E8"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706E8" w:rsidRPr="007667E3">
        <w:rPr>
          <w:rFonts w:ascii="Times New Roman" w:eastAsia="Times New Roman" w:hAnsi="Times New Roman" w:cs="Times New Roman"/>
          <w:sz w:val="24"/>
          <w:szCs w:val="24"/>
        </w:rPr>
        <w:t>evolució temporal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706E8" w:rsidRPr="007667E3">
        <w:rPr>
          <w:rFonts w:ascii="Times New Roman" w:eastAsia="Times New Roman" w:hAnsi="Times New Roman" w:cs="Times New Roman"/>
          <w:sz w:val="24"/>
          <w:szCs w:val="24"/>
        </w:rPr>
        <w:t>una o diverses variables meteorològiques en unes coordenades geogràfiques concretes</w:t>
      </w:r>
      <w:r w:rsidR="00F706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C59CE" w14:textId="77777777" w:rsidR="0009008E" w:rsidRDefault="0009008E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2931" w14:textId="61555A0B" w:rsidR="009639F2" w:rsidRPr="004B6A5D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Despatx xifrat amb el qual es comunica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estat atmosfèric en una o diverses estacions meteorològiques. </w:t>
      </w:r>
    </w:p>
    <w:p w14:paraId="45D0380F" w14:textId="77777777" w:rsidR="009639F2" w:rsidRPr="004B6A5D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60036992" w14:textId="6D277178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hi representa de forma gràfica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evolució temporal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una o diverses variables meteorològiques en unes coordenades geogràfiques concretes.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F5E2D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D873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meteo</w:t>
      </w:r>
    </w:p>
    <w:p w14:paraId="6B09FD4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7AAD8" w14:textId="309785E9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Aparell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sondatge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atmosfèric que 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registra</w:t>
      </w:r>
      <w:r w:rsidRPr="007667E3">
        <w:rPr>
          <w:rFonts w:ascii="Times New Roman" w:hAnsi="Times New Roman" w:cs="Times New Roman"/>
          <w:sz w:val="24"/>
          <w:szCs w:val="24"/>
        </w:rPr>
        <w:t xml:space="preserve"> 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pressió, la temperatura i la humitat.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meteorològic que enregistra les variacions de més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variable meteorològica durant un període de temps determinat. </w:t>
      </w:r>
    </w:p>
    <w:p w14:paraId="4D72171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C48C9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eteoròleg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eteoròloga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 o f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Persona que es dedica professionalment a la meteorologia. </w:t>
      </w:r>
    </w:p>
    <w:p w14:paraId="7FB11DC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08EE5" w14:textId="20AEF270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 w:rsidRPr="006561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Ciència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  <w:r>
        <w:rPr>
          <w:rFonts w:ascii="Times New Roman" w:eastAsia="Times New Roman" w:hAnsi="Times New Roman" w:cs="Times New Roman"/>
          <w:sz w:val="24"/>
          <w:szCs w:val="24"/>
        </w:rPr>
        <w:t>| 2. Ciència que 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studia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físic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un moment determinat i que té com a objectiu principal preveure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evolució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 estat. </w:t>
      </w:r>
    </w:p>
    <w:p w14:paraId="0406D02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CC775" w14:textId="381429F4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aeronàutica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la influència dels elements meteorològics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aeronàutica.</w:t>
      </w:r>
    </w:p>
    <w:p w14:paraId="2C2C921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C89B7" w14:textId="5097CDFF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agrícola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Branca de la meteorologia que estudia la influència dels elements meteorològics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agricultura.</w:t>
      </w:r>
    </w:p>
    <w:p w14:paraId="416C0EC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agrometeorologia</w:t>
      </w:r>
    </w:p>
    <w:p w14:paraId="697F548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A013A" w14:textId="5A686EF4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aplicada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Branca de la meteorologia que estudia la influència dels elements meteorològics sobre les activitats humanes. </w:t>
      </w:r>
    </w:p>
    <w:p w14:paraId="4A6DED8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E3D9D" w14:textId="5E41573B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dinàmica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Estudi dels fenòmens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atmosfera, considerats com a conseqüència de les forces a les quals està sotmesa. </w:t>
      </w:r>
    </w:p>
    <w:p w14:paraId="4CCEAD9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74A5C" w14:textId="501F27B0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espacial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Disciplina científica que estudia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físic i els fenòmens que ocorren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espai interplanetari proper a la Terra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abasta des del límit superior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fins al Sol. </w:t>
      </w:r>
    </w:p>
    <w:p w14:paraId="571C7B9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E5DB1" w14:textId="3AB945CC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experimental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els fenòmens atmosfèrics mitjançant experiments de laboratori i de camp. </w:t>
      </w:r>
    </w:p>
    <w:p w14:paraId="741D499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CC3C1" w14:textId="4C5A7561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física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les propietats físiques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730E88D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5B0FA" w14:textId="0A3B1CF0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hidrològica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Branca de la meteorologia que estudia els productes de congelació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aigua, de la condensació o de la sublimació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presents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atmosfera.</w:t>
      </w:r>
    </w:p>
    <w:p w14:paraId="628311E7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2B5C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hidrometeorologia</w:t>
      </w:r>
    </w:p>
    <w:p w14:paraId="5513FAC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9085F" w14:textId="44F14BC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marítima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la interacció entre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i les aigües marítimes. </w:t>
      </w:r>
    </w:p>
    <w:p w14:paraId="7613216A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5D7EB" w14:textId="6CBB9945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mèdica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la influència dels elements meteorològics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organisme humà. </w:t>
      </w:r>
    </w:p>
    <w:p w14:paraId="30692851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C6C03" w14:textId="612D00FA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sinòptica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la distribució i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evolució dels elements meteorològics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espai mitjançant mapes sinòptics. </w:t>
      </w:r>
    </w:p>
    <w:p w14:paraId="22089EF6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C6FE1C" w14:textId="592E4553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eteorologia teòrica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els fenòmens atmosfèrics mitjançant teories científiques. </w:t>
      </w:r>
    </w:p>
    <w:p w14:paraId="500F6198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FF3D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eteoropatia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Malaltia causada o influïda pels fenòmens meteorològics. </w:t>
      </w:r>
    </w:p>
    <w:p w14:paraId="59DB317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657E9" w14:textId="7A62CC66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eteorotropisme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Sensibilitat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ésser viu al temps atmosfèric. </w:t>
      </w:r>
    </w:p>
    <w:p w14:paraId="136754C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BDC35" w14:textId="77777777" w:rsidR="009639F2" w:rsidRDefault="009639F2" w:rsidP="009639F2">
      <w:pP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TELEDETECCIÓ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Meteosat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5619C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Antic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istema europeu de satèl·lits meteorològics geo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stacionaris destinats a cobrir les necessitats específiques de la comunitat meteorològica europea.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BEADE" w14:textId="77777777" w:rsidR="009639F2" w:rsidRDefault="009639F2" w:rsidP="009639F2">
      <w:pP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255E2C2E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Actu</w:t>
      </w:r>
      <w:r>
        <w:rPr>
          <w:rFonts w:ascii="Times New Roman" w:hAnsi="Times New Roman" w:cs="Times New Roman"/>
          <w:sz w:val="24"/>
          <w:szCs w:val="24"/>
        </w:rPr>
        <w:t>alment ha estat substituït pel sistema de satèl·lits anomenat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EUMETSAT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198F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6BED6" w14:textId="5D8ED32B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etre geodinàmic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Unitat de longitud, usada sovint en la reducció dels sondatges atmosfèrics, corresponent a una variació de 105 vegades la unitat C. G. S.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geopotencial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direcció vertical. </w:t>
      </w:r>
    </w:p>
    <w:p w14:paraId="2E33CF9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EAD85" w14:textId="622DD47C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pròximament igual a 102 centímetres, i varia lleument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uns llocs als altres a causa de les diferènc</w:t>
      </w:r>
      <w:r>
        <w:rPr>
          <w:rFonts w:ascii="Times New Roman" w:eastAsia="Times New Roman" w:hAnsi="Times New Roman" w:cs="Times New Roman"/>
          <w:sz w:val="24"/>
          <w:szCs w:val="24"/>
        </w:rPr>
        <w:t>ies en el valor de la gravetat.</w:t>
      </w:r>
    </w:p>
    <w:p w14:paraId="0C43718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1F75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metre dinàmic</w:t>
      </w:r>
    </w:p>
    <w:p w14:paraId="72D18AD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7606B" w14:textId="242753C8" w:rsidR="009639F2" w:rsidRPr="00047565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etre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dinàmic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Metre geodinàmic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ACAE9A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34E9E" w14:textId="27BA4B98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ètode de les analogies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Mètode de predicció meteorològica basat en la suposició que una situació sinòptica evolucionarà de manera anàloga a com ho va fer en el passat el mateix tipus de situació. </w:t>
      </w:r>
    </w:p>
    <w:p w14:paraId="239BC2C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C8C7C" w14:textId="3BDC341E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ètode de les pertorbacions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Mètode de predicció meteorològica per mitjà del qual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obté una solució aproximada de les equacions dels moviments atmosfèrics mitjançant la superposició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pertorbació petita sobre un estat estable. </w:t>
      </w:r>
    </w:p>
    <w:p w14:paraId="0FF6475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C9E3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INSTRUMENTACIÓ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icrobarògraf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Aparell per a 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registrar les variacions molt petites i ràpides de la pressió atmosfèrica </w:t>
      </w:r>
    </w:p>
    <w:p w14:paraId="42EE7F3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450A7" w14:textId="4D697EF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icroclima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onjunt de condicions climàtiques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zona que són diferen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 clima general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àrea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envolta. </w:t>
      </w:r>
    </w:p>
    <w:p w14:paraId="1EE6FC6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6E8857" w14:textId="6D524C86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terme </w:t>
      </w:r>
      <w:r>
        <w:rPr>
          <w:rFonts w:ascii="Times New Roman" w:eastAsia="Times New Roman" w:hAnsi="Times New Roman" w:cs="Times New Roman"/>
          <w:sz w:val="24"/>
          <w:szCs w:val="24"/>
        </w:rPr>
        <w:t>es pot referir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 una superfície de pocs metres quadrats (per exemple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 jardí) o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uns quants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kilòmetres quadrats (per exemple,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vall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municipi)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1219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14E61" w14:textId="26CB6F21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icrofísica de núvols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Part de la física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que estudia els processos implicats en la formació dels núvols i de la precipitació. </w:t>
      </w:r>
    </w:p>
    <w:p w14:paraId="64C8BA8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7A37C" w14:textId="79CA6151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icroràfaga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Sobtat i petit esclafit amb r</w:t>
      </w:r>
      <w:r w:rsidRPr="007667E3">
        <w:rPr>
          <w:rFonts w:ascii="Times New Roman" w:hAnsi="Times New Roman" w:cs="Times New Roman"/>
          <w:sz w:val="24"/>
          <w:szCs w:val="24"/>
        </w:rPr>
        <w:t>àf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egues de fins a 200 km·h</w:t>
      </w:r>
      <w:r w:rsidRPr="004B160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abast horitzontal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uns pocs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ilò</w:t>
      </w:r>
      <w:r w:rsidRPr="007667E3">
        <w:rPr>
          <w:rFonts w:ascii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etres i una durada màxima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ordre dels </w:t>
      </w:r>
      <w:r>
        <w:rPr>
          <w:rFonts w:ascii="Times New Roman" w:eastAsia="Times New Roman" w:hAnsi="Times New Roman" w:cs="Times New Roman"/>
          <w:sz w:val="24"/>
          <w:szCs w:val="24"/>
        </w:rPr>
        <w:t>cinc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minuts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77D8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66CD8" w14:textId="181E251A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icroescala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menor de les escales meteorològiques, que abasten els fenòmens meteorològics des de pocs centímetres a diversos metres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extensió horitzontal. </w:t>
      </w:r>
    </w:p>
    <w:p w14:paraId="351A700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8F3B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subdivideix en la micro</w:t>
      </w:r>
      <w:r>
        <w:rPr>
          <w:rFonts w:ascii="Times New Roman" w:eastAsia="Times New Roman" w:hAnsi="Times New Roman" w:cs="Times New Roman"/>
          <w:sz w:val="24"/>
          <w:szCs w:val="24"/>
        </w:rPr>
        <w:t>alfa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(de centenars de metres fins a uns 2 km),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de desenes a centenars de metres)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z w:val="24"/>
          <w:szCs w:val="24"/>
        </w:rPr>
        <w:t>gamma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(de pocs centímetres a des</w:t>
      </w:r>
      <w:r w:rsidRPr="007667E3">
        <w:rPr>
          <w:rFonts w:ascii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nes de metre).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BB9E2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E5D95" w14:textId="338F8B3A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icrometeorologia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Branca de la meteorologia que estudia els elements meteorològics que tenen lloc sobre una capa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prima que està en contacte amb la superfície terrestre. </w:t>
      </w:r>
    </w:p>
    <w:p w14:paraId="3F49182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0C07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01E04">
        <w:rPr>
          <w:rFonts w:ascii="Times New Roman" w:eastAsia="Times New Roman" w:hAnsi="Times New Roman" w:cs="Times New Roman"/>
          <w:b/>
          <w:sz w:val="24"/>
          <w:szCs w:val="24"/>
        </w:rPr>
        <w:t>microsisme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Ondulaci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relativament ràpid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petit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la part sòlida de la Terra. </w:t>
      </w:r>
    </w:p>
    <w:p w14:paraId="5354CB28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29844" w14:textId="4B260B9B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Llur període és de 4 a 6 segons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i la seva amplitud sol ésser inferior a 3 mil·lèsimes de mil·límetre. Han estat atribuïts a efectes del vent, de les onades o a altres causes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origen meteorològic.</w:t>
      </w:r>
    </w:p>
    <w:p w14:paraId="399867A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C804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igjorn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del S. </w:t>
      </w:r>
    </w:p>
    <w:p w14:paraId="0E62EAA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00878" w14:textId="472AC5DB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illa anglesa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Unitat de longitud equivalent a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609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315 m.</w:t>
      </w:r>
    </w:p>
    <w:p w14:paraId="5EE19F3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6B11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anglès,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statute mile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58A16" w14:textId="77777777" w:rsidR="009639F2" w:rsidRPr="00CD5004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F650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milla terrestre</w:t>
      </w:r>
    </w:p>
    <w:p w14:paraId="4804959D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C8578" w14:textId="31B8FF9D" w:rsidR="009639F2" w:rsidRPr="00CD5004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illa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terrestre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CD5004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Milla anglesa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6C939D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CC0A7" w14:textId="1ECD02D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illa geogràfica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Unitat de longitud equivalent a 1 minut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arc de meridià terrestre. </w:t>
      </w:r>
    </w:p>
    <w:p w14:paraId="04378E8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638BE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val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853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15 m. </w:t>
      </w:r>
    </w:p>
    <w:p w14:paraId="1FFC4730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3BD7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milla marina</w:t>
      </w:r>
    </w:p>
    <w:p w14:paraId="3DC8BE4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84BCF" w14:textId="100C274B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illa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marina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Milla geogràfica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C12FDF" w14:textId="77777777" w:rsidR="009639F2" w:rsidRPr="00430165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56588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il·libar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Mil·lèsima part del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ar, equivalent a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000 dines per cm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88EF6B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B320D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ínimum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més baix dels valors que assoleix una variable meteorològica. </w:t>
      </w:r>
    </w:p>
    <w:p w14:paraId="5FDC14A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9124FF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Per exemple, el mí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nimum de temperatura</w:t>
      </w:r>
      <w:r>
        <w:rPr>
          <w:rFonts w:ascii="Times New Roman" w:hAnsi="Times New Roman" w:cs="Times New Roman"/>
          <w:iCs/>
          <w:sz w:val="24"/>
          <w:szCs w:val="24"/>
        </w:rPr>
        <w:t xml:space="preserve"> correspon a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temperatura mínima.</w:t>
      </w:r>
    </w:p>
    <w:p w14:paraId="6E93BBF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F7DED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Descens del nivell del mar per sota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normal.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EBCB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BC872" w14:textId="5AF233EE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Acostuma a produir-se a conseqüència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una situació anticiclònica fruit de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acció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una pressió atmosfèrica elevada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5AE2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802C9" w14:textId="1C440D48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iratge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imatges anòmales dels objectes, per efecte de la refracció o de la reflexió total de la llum en les capes baixes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especialment quan es veuen els objectes com si fossin reflectits en una superfície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o en un mirall, o bé allargassats o duplicats. </w:t>
      </w:r>
    </w:p>
    <w:p w14:paraId="469FBE53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53FCE" w14:textId="6891454A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considerat un meteor lluminós que consisteix en la percepció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objectes llunyans en forma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imatges virtuals.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anomena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iratge superior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</w:t>
      </w:r>
      <w:r w:rsidRPr="007667E3">
        <w:rPr>
          <w:rFonts w:ascii="Times New Roman" w:hAnsi="Times New Roman" w:cs="Times New Roman"/>
          <w:sz w:val="24"/>
          <w:szCs w:val="24"/>
        </w:rPr>
        <w:t xml:space="preserve">nça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del cel 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mirall damunt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observador.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És un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iratge lateral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quan sembla com si hi hagués un mirall vertical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fata Morgana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quan hi ha una distorsió o multiplicació de les imatges, algunes de les quals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resulten a vegades invertides.</w:t>
      </w:r>
    </w:p>
    <w:p w14:paraId="567DB0E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7891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 </w:t>
      </w:r>
      <w:r w:rsidRPr="001628CE">
        <w:rPr>
          <w:rFonts w:ascii="Times New Roman" w:eastAsia="Times New Roman" w:hAnsi="Times New Roman" w:cs="Times New Roman"/>
          <w:sz w:val="24"/>
          <w:szCs w:val="24"/>
          <w:highlight w:val="magenta"/>
        </w:rPr>
        <w:t>miratge inferior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28CE">
        <w:rPr>
          <w:rFonts w:ascii="Times New Roman" w:eastAsia="Times New Roman" w:hAnsi="Times New Roman" w:cs="Times New Roman"/>
          <w:sz w:val="24"/>
          <w:szCs w:val="24"/>
          <w:highlight w:val="magenta"/>
        </w:rPr>
        <w:t>miratge superior</w:t>
      </w:r>
    </w:p>
    <w:p w14:paraId="69524F8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C0EB25" w14:textId="77777777" w:rsidR="009639F2" w:rsidRPr="004A696B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iratge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lateral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conc. nom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miratge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509B7C5" w14:textId="77777777" w:rsidR="009639F2" w:rsidRPr="004A696B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BC56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1BDAB" w14:textId="07EDA58E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iratge inferior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Miratge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 sobre extensions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o sòls fortament escalfats per la insolació, i en el qual la imatge virtual es troba per sota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objecte real. </w:t>
      </w:r>
    </w:p>
    <w:p w14:paraId="3145FF2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A125B" w14:textId="24C15535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iratge superior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="00483E9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Miratge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 sobre una zona nevada o mars freds, i en el qual la imatge virtual es troba per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objecte real. </w:t>
      </w:r>
    </w:p>
    <w:p w14:paraId="4B7F226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8D7BC" w14:textId="379FB838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A32DE8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="00A32DE8">
        <w:rPr>
          <w:rFonts w:ascii="Times New Roman" w:eastAsia="Times New Roman" w:hAnsi="Times New Roman" w:cs="Times New Roman"/>
          <w:sz w:val="24"/>
          <w:szCs w:val="24"/>
        </w:rPr>
        <w:t xml:space="preserve">Vegeu </w:t>
      </w:r>
      <w:r w:rsidR="00A32DE8" w:rsidRPr="00A32DE8">
        <w:rPr>
          <w:rFonts w:ascii="Times New Roman" w:eastAsia="Times New Roman" w:hAnsi="Times New Roman" w:cs="Times New Roman"/>
          <w:sz w:val="24"/>
          <w:szCs w:val="24"/>
          <w:highlight w:val="magenta"/>
        </w:rPr>
        <w:t>mestral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59383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E658E" w14:textId="6CAD172E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CANVI CLIMÀTIC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itigació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el context del canvi climàtic, conjunt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accions i actuacions portades a terme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ésser humà per a minimitzar els efectes potencialment adversos del canvi climàtic en les societats humanes. </w:t>
      </w:r>
    </w:p>
    <w:p w14:paraId="041ACEA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B6234" w14:textId="77777777" w:rsidR="002541A3" w:rsidRPr="007667E3" w:rsidRDefault="002541A3" w:rsidP="002541A3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mitjana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7A1">
        <w:rPr>
          <w:rFonts w:ascii="Times New Roman" w:eastAsia="Times New Roman" w:hAnsi="Times New Roman" w:cs="Times New Roman"/>
          <w:sz w:val="24"/>
          <w:szCs w:val="24"/>
          <w:highlight w:val="magenta"/>
        </w:rPr>
        <w:t>Mitjana aritmètica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BCD91" w14:textId="77777777" w:rsidR="002541A3" w:rsidRPr="007667E3" w:rsidRDefault="002541A3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77B7BD" w14:textId="464DF5DF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aritmètica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Resultat de sumar els valors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quantitat variable i dividir la suma pel nombre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ells. </w:t>
      </w:r>
    </w:p>
    <w:p w14:paraId="72D08EE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83ECB" w14:textId="3617AFCC" w:rsidR="002541A3" w:rsidRDefault="002541A3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mitjana</w:t>
      </w:r>
    </w:p>
    <w:p w14:paraId="6EC782ED" w14:textId="77777777" w:rsidR="002541A3" w:rsidRDefault="002541A3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7D59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normal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99E46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B7E55" w14:textId="66BFDBA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llenguatge estadístic, el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element variable que es presenta amb més freqüència. </w:t>
      </w:r>
    </w:p>
    <w:p w14:paraId="5E8A70F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BEDA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Pot coincidir o no amb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mitjana aritmètica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segons sia la forma de la corba de freqüència. </w:t>
      </w:r>
    </w:p>
    <w:p w14:paraId="4A79BFB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BBCBD5" w14:textId="2FCD1573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baroclínic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Model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baroclínica emprat en la predicció numèrica del temps. </w:t>
      </w:r>
    </w:p>
    <w:p w14:paraId="2E878D23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E3AA1" w14:textId="05ED91A3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barotròpic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Model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barotròpica emprat en la predicció numèrica del temps. </w:t>
      </w:r>
    </w:p>
    <w:p w14:paraId="6B5BEDD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FD8D3" w14:textId="4D0B353C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MODELITZACIÓ/PRONÒSTIC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climàtic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Model numèric de predicció que permet tenir una representació del sistema climàtic.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DE568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67696" w14:textId="355C6C7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àrea limitada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Model numè</w:t>
      </w:r>
      <w:r w:rsidRPr="007667E3">
        <w:rPr>
          <w:rFonts w:ascii="Times New Roman" w:hAnsi="Times New Roman" w:cs="Times New Roman"/>
          <w:sz w:val="24"/>
          <w:szCs w:val="24"/>
        </w:rPr>
        <w:t>ric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predicció niat en un model de circulació general, la malla del qual cobreix una porció de la superfície terrest</w:t>
      </w:r>
      <w:r>
        <w:rPr>
          <w:rFonts w:ascii="Times New Roman" w:eastAsia="Times New Roman" w:hAnsi="Times New Roman" w:cs="Times New Roman"/>
          <w:sz w:val="24"/>
          <w:szCs w:val="24"/>
        </w:rPr>
        <w:t>re.</w:t>
      </w:r>
    </w:p>
    <w:p w14:paraId="48802DFC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1000C" w14:textId="1D0D7F28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de circulació general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Model numèric que ofereix els estats futurs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</w:t>
      </w:r>
      <w:r>
        <w:rPr>
          <w:rFonts w:ascii="Times New Roman" w:eastAsia="Times New Roman" w:hAnsi="Times New Roman" w:cs="Times New Roman"/>
          <w:sz w:val="24"/>
          <w:szCs w:val="24"/>
        </w:rPr>
        <w:t>ra terrestre en conjunt.</w:t>
      </w:r>
    </w:p>
    <w:p w14:paraId="221BD4F5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57394" w14:textId="593820BC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numèric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Codi informà</w:t>
      </w:r>
      <w:r w:rsidRPr="007667E3">
        <w:rPr>
          <w:rFonts w:ascii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ic que integra el conjunt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equacions matemàtiques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que es resolen en un superordinador mitjançant tota una sèrie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roximacions i mètodes numèrics, que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permeten fer una predicció futura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EFAD8F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23B03" w14:textId="6F5CFE0D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Les diferents aproximacions i maneres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aquesta resolució defineixen els diferents models numèric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existents. </w:t>
      </w:r>
    </w:p>
    <w:p w14:paraId="6BFEC9CA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03336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model de predicció</w:t>
      </w:r>
    </w:p>
    <w:p w14:paraId="3F095697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BACA1" w14:textId="2AA3286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odel de predicció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Model numèric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A8B2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9623C" w14:textId="54FA516E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onsó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periòdic,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alterna</w:t>
      </w:r>
      <w:r w:rsidRPr="007667E3">
        <w:rPr>
          <w:rFonts w:ascii="Times New Roman" w:hAnsi="Times New Roman" w:cs="Times New Roman"/>
          <w:sz w:val="24"/>
          <w:szCs w:val="24"/>
        </w:rPr>
        <w:t>nça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anual, que bufa del mar cap a la terra durant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estiu (monsó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estiu), i de terra cap a mar durant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hivern (monsó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hivern). </w:t>
      </w:r>
    </w:p>
    <w:p w14:paraId="73AA766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E439B" w14:textId="462C8B1C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La seva causa és la diferència de temperatures entre el mar i la terra,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àrea on actua és molt vasta comparada amb la de les brises diürnes, que tenen una causa semblant. </w:t>
      </w:r>
    </w:p>
    <w:p w14:paraId="05C4960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B9893" w14:textId="28898779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ur de </w:t>
      </w:r>
      <w:r w:rsidRPr="008C5DF2">
        <w:rPr>
          <w:rFonts w:ascii="Times New Roman" w:eastAsia="Times New Roman" w:hAnsi="Times New Roman" w:cs="Times New Roman"/>
          <w:b/>
          <w:bCs/>
          <w:sz w:val="24"/>
          <w:szCs w:val="24"/>
        </w:rPr>
        <w:t>föhn</w:t>
      </w:r>
      <w:r w:rsidRPr="007667E3" w:rsidDel="004A69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anda de núvols semblant a un mur que </w:t>
      </w:r>
      <w:r>
        <w:rPr>
          <w:rFonts w:ascii="Times New Roman" w:eastAsia="Times New Roman" w:hAnsi="Times New Roman" w:cs="Times New Roman"/>
          <w:sz w:val="24"/>
          <w:szCs w:val="24"/>
        </w:rPr>
        <w:t>cobreix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parts altes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serralada quan un vent intens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incideix sobre ella de forma perpendicular </w:t>
      </w:r>
      <w:r>
        <w:rPr>
          <w:rFonts w:ascii="Times New Roman" w:hAnsi="Times New Roman" w:cs="Times New Roman"/>
          <w:sz w:val="24"/>
          <w:szCs w:val="24"/>
        </w:rPr>
        <w:t xml:space="preserve">i es </w:t>
      </w:r>
      <w:r>
        <w:rPr>
          <w:rFonts w:ascii="Times New Roman" w:eastAsia="Times New Roman" w:hAnsi="Times New Roman" w:cs="Times New Roman"/>
          <w:sz w:val="24"/>
          <w:szCs w:val="24"/>
        </w:rPr>
        <w:t>produeix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efecte </w:t>
      </w:r>
      <w:r w:rsidRPr="00C4737E">
        <w:rPr>
          <w:rFonts w:ascii="Times New Roman" w:eastAsia="Times New Roman" w:hAnsi="Times New Roman" w:cs="Times New Roman"/>
          <w:sz w:val="24"/>
          <w:szCs w:val="24"/>
        </w:rPr>
        <w:t>föhn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D9350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D4A137" w14:textId="42E98235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ur nuvolós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anda de núvol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eastAsia="Times New Roman" w:hAnsi="Times New Roman" w:cs="Times New Roman"/>
          <w:sz w:val="24"/>
          <w:szCs w:val="24"/>
        </w:rPr>
        <w:t>té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aspecte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mur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63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observa en algunes tempestes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399A1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D844E9" w14:textId="731166E6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murus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Característica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incl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Atles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nternacional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úvols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identificar un núvol que té aspecte de mur o paret. </w:t>
      </w:r>
    </w:p>
    <w:p w14:paraId="7ED8641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521E5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Està associa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principalme</w:t>
      </w:r>
      <w:r>
        <w:rPr>
          <w:rFonts w:ascii="Times New Roman" w:eastAsia="Times New Roman" w:hAnsi="Times New Roman" w:cs="Times New Roman"/>
          <w:sz w:val="24"/>
          <w:szCs w:val="24"/>
        </w:rPr>
        <w:t>nt a tempestes multicel·lulars.</w:t>
      </w:r>
    </w:p>
    <w:p w14:paraId="6472301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CFE9D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de paret</w:t>
      </w:r>
    </w:p>
    <w:p w14:paraId="06B08F5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819A8" w14:textId="77777777" w:rsidR="009639F2" w:rsidRPr="00CD5004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 de paret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F706E8">
        <w:rPr>
          <w:rFonts w:ascii="Times New Roman" w:eastAsia="Times New Roman" w:hAnsi="Times New Roman" w:cs="Times New Roman"/>
          <w:bCs/>
          <w:i/>
          <w:iCs/>
          <w:sz w:val="24"/>
          <w:szCs w:val="24"/>
          <w:highlight w:val="magenta"/>
        </w:rPr>
        <w:t>Murus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07D1115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051E4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881B5" w14:textId="4F713306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mutatus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Sufix inclòs en un núvol quan ha sofert una completa transformació interna, passant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gènere a un altre de diferent. </w:t>
      </w:r>
    </w:p>
    <w:p w14:paraId="4844E1D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8837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16F94DD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B2AFB" w14:textId="77F4E96B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acrat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aplica als núvols (particularment altocúmulus) que mostren irisacions semblants a les del nacre, per efecte de la difracció de la llum.</w:t>
      </w:r>
    </w:p>
    <w:p w14:paraId="141CDA2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973C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Punt del cel vers on es dirigeix la vertical cap avall. </w:t>
      </w:r>
    </w:p>
    <w:p w14:paraId="640AF42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46C3C" w14:textId="18B53280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 d</w:t>
      </w:r>
      <w:r w:rsidR="002A794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o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scil·lació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Atlàntic Nord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F8EFE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8039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NCC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Sigl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5004">
        <w:rPr>
          <w:rFonts w:ascii="Times New Roman" w:eastAsia="Times New Roman" w:hAnsi="Times New Roman" w:cs="Times New Roman"/>
          <w:sz w:val="24"/>
          <w:szCs w:val="24"/>
          <w:highlight w:val="magenta"/>
        </w:rPr>
        <w:t>nivell de condensació convectiu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4E010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9851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Sigl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5004">
        <w:rPr>
          <w:rFonts w:ascii="Times New Roman" w:eastAsia="Times New Roman" w:hAnsi="Times New Roman" w:cs="Times New Roman"/>
          <w:sz w:val="24"/>
          <w:szCs w:val="24"/>
          <w:highlight w:val="magenta"/>
        </w:rPr>
        <w:t>nivell de condensació per elevació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2A0C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E2C8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NCL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Sigl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nivell de convecció lliure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1F597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8E27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ebulositat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5004">
        <w:rPr>
          <w:rFonts w:ascii="Times New Roman" w:eastAsia="Times New Roman" w:hAnsi="Times New Roman" w:cs="Times New Roman"/>
          <w:sz w:val="24"/>
          <w:szCs w:val="24"/>
          <w:highlight w:val="magenta"/>
        </w:rPr>
        <w:t>Nuvolositat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0D4785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AB47E" w14:textId="2B52A7E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D082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nebulosus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espècie de núvol del gènere cirroestratus o estratus en forma de vel o de capa molt prima en la qual no es poden diferenciar detalls. </w:t>
      </w:r>
    </w:p>
    <w:p w14:paraId="658B39C3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3CE93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efelòmetre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Instrument meteorològic que mesura la quantitat de partícules suspeses en un medi tèrbol mitjançant mètodes òptics. </w:t>
      </w:r>
    </w:p>
    <w:p w14:paraId="4388A3F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7D86E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efelometria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Estudi de les partícules en suspensió mitjançant tècniques de dispersió de la llum. </w:t>
      </w:r>
    </w:p>
    <w:p w14:paraId="0406E4A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EBBB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efoanàlisi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Anàlisi sinòptica basada en els tipus i quantitat de núvols i precipitacions. </w:t>
      </w:r>
    </w:p>
    <w:p w14:paraId="73F3A47B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9F672" w14:textId="088FB6C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efocambra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Cambra on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obtenen fotografies de núvols amb les quals es pot estudiar els seus desplaçaments en el temps, i de vegades la seva estructura. </w:t>
      </w:r>
    </w:p>
    <w:p w14:paraId="647065AE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99E2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Estudi dels núvols. </w:t>
      </w:r>
    </w:p>
    <w:p w14:paraId="71340A4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AA7F8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Instrument meteorològic q</w:t>
      </w:r>
      <w:r>
        <w:rPr>
          <w:rFonts w:ascii="Times New Roman" w:eastAsia="Times New Roman" w:hAnsi="Times New Roman" w:cs="Times New Roman"/>
          <w:sz w:val="24"/>
          <w:szCs w:val="24"/>
        </w:rPr>
        <w:t>ue mesura la coberta de núvols, la nuvolositat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ACA3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C298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efoscopi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Aparell per a determinar la direcció del moviment dels núvols i llur velocitat aparent. </w:t>
      </w:r>
    </w:p>
    <w:p w14:paraId="4150C99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2D1F7" w14:textId="26A58B0D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Precipitació bon xic uniforme de cristalls hexagonals o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esquelets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sòlida, generalment reunits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borrallons o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flocs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volves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si són molt lleus) que cauen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sostre continu de núvols. </w:t>
      </w:r>
    </w:p>
    <w:p w14:paraId="2B4DD35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16594" w14:textId="665DE53E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aspecte del cel é</w:t>
      </w:r>
      <w:r>
        <w:rPr>
          <w:rFonts w:ascii="Times New Roman" w:eastAsia="Times New Roman" w:hAnsi="Times New Roman" w:cs="Times New Roman"/>
          <w:sz w:val="24"/>
          <w:szCs w:val="24"/>
        </w:rPr>
        <w:t>s el mateix que per a la pluja.</w:t>
      </w:r>
    </w:p>
    <w:p w14:paraId="2792C8B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AE82D" w14:textId="4972950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congesta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Neu amb bombolles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barrejades entre els cristalls de glaç. </w:t>
      </w:r>
    </w:p>
    <w:p w14:paraId="1A19DC1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C4A38" w14:textId="13CE7B42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humida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Neu dipositada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terra formant tolls perquè es troba parcialment fosa, raó per la qual perd la blancor </w:t>
      </w:r>
      <w:r>
        <w:rPr>
          <w:rFonts w:ascii="Times New Roman" w:eastAsia="Times New Roman" w:hAnsi="Times New Roman" w:cs="Times New Roman"/>
          <w:sz w:val="24"/>
          <w:szCs w:val="24"/>
        </w:rPr>
        <w:t>i passa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ser més translúcida.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584292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EE189" w14:textId="4F772381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mullada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Neu dipositada a terra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saturada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líquida </w:t>
      </w:r>
      <w:r>
        <w:rPr>
          <w:rFonts w:ascii="Times New Roman" w:eastAsia="Times New Roman" w:hAnsi="Times New Roman" w:cs="Times New Roman"/>
          <w:sz w:val="24"/>
          <w:szCs w:val="24"/>
        </w:rPr>
        <w:t>perquè hi ha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plogut </w:t>
      </w:r>
      <w:r>
        <w:rPr>
          <w:rFonts w:ascii="Times New Roman" w:eastAsia="Times New Roman" w:hAnsi="Times New Roman" w:cs="Times New Roman"/>
          <w:sz w:val="24"/>
          <w:szCs w:val="24"/>
        </w:rPr>
        <w:t>a sobre i ha impregna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 els porus entre la neu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una esponja. </w:t>
      </w:r>
    </w:p>
    <w:p w14:paraId="0A1F2069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B153D" w14:textId="362668B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pols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Neu dipositada recentment i constituïda per cristalls de gel espars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DAAEB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6E3984" w14:textId="338C766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primavera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Neu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 humitejat i constitueix grànuls. </w:t>
      </w:r>
    </w:p>
    <w:p w14:paraId="49A140E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4212E" w14:textId="2BA5E1FC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rodona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D5004">
        <w:rPr>
          <w:rFonts w:ascii="Times New Roman" w:eastAsia="Times New Roman" w:hAnsi="Times New Roman" w:cs="Times New Roman"/>
          <w:sz w:val="24"/>
          <w:szCs w:val="24"/>
          <w:highlight w:val="magenta"/>
        </w:rPr>
        <w:t>Calamarsa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B9C93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80A5C" w14:textId="16B50CDA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seca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Neu dipositada a terra de forma recent, formant un conjunt de volves soltes i escampades.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622FA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C1241" w14:textId="0DE242E0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perpètu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descens de la temperatura a mesura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 creix té com a conseqüència que a tots els països, a una certa </w:t>
      </w:r>
      <w:r>
        <w:rPr>
          <w:rFonts w:ascii="Times New Roman" w:eastAsia="Times New Roman" w:hAnsi="Times New Roman" w:cs="Times New Roman"/>
          <w:sz w:val="24"/>
          <w:szCs w:val="24"/>
        </w:rPr>
        <w:t>altitud</w:t>
      </w:r>
      <w:r w:rsidRPr="007667E3">
        <w:rPr>
          <w:rFonts w:ascii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 hagi una regió on el termòmetre no puja sinó poques vegades més amunt de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A aquesta alçària, ni estiu ni hivern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no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 troba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líquid; de vapor atmosfèric passa directament a glaç, i en lloc de pluges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 tenen tot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any nevades. És la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regió de les neus perpètues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E544F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3B395" w14:textId="7D457B35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 la zona tòrrida, és a uns 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000 metres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altitud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A Catalunya, on la temperatura mitjana de juliol (que és el temps més calent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any) 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uns 25° al nivell del mar, la regió de les neus perpètues passa un xic més alta que els cims més alts dels Pirineus; en canvi, a Suïssa, on passa ja més baixa, els cims dels Alps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 troben ficats de ple, i a les proximitats dels pols terrestres la regió de les neus perpètues davalla fins al nivell del mar. </w:t>
      </w:r>
    </w:p>
    <w:p w14:paraId="555D651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B4CCF" w14:textId="2B14F44F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persistent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Tot i no assolir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altitud</w:t>
      </w:r>
      <w:r w:rsidRPr="007667E3">
        <w:rPr>
          <w:rFonts w:ascii="Times New Roman" w:hAnsi="Times New Roman" w:cs="Times New Roman"/>
          <w:sz w:val="24"/>
          <w:szCs w:val="24"/>
        </w:rPr>
        <w:t xml:space="preserve"> 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 les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neus perpètues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moltes muntanyes estan cobertes de neu tot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any; és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neu persistent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que es va desglaçant durant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estiu, però que no arriba a fondre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 del tot, i en venir les primeres nevades de tardor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 troben encara restes de la neu vella. </w:t>
      </w:r>
    </w:p>
    <w:p w14:paraId="15BEA94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09083" w14:textId="11B048F9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Així és com duren tot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any la gelera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Aneto i moltes congestes del Pirineu, que estan formades de neu persistent. En el llenguatge literari, és costum qualificar les neus persistents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perpètues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eternes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64C04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0BFE6" w14:textId="4613A6FA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sorra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Neu que es diposita a temperatures molt baixes i que té una consistència semblant a la sorra seca i lleugera. </w:t>
      </w:r>
    </w:p>
    <w:p w14:paraId="543EDA8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52768A" w14:textId="29A05E86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 ventada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Neu que pren una consistència densa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acció del vent en precipitar-se 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 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poc temps. </w:t>
      </w:r>
    </w:p>
    <w:p w14:paraId="189A4B8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020C7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eutropausa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Zona que separa la neutrosfera de la ionosfera. </w:t>
      </w:r>
    </w:p>
    <w:p w14:paraId="07066EF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C29E4" w14:textId="65C7123E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eutrosfera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la qual la presència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electrons lliures o ions no és gaire notable i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estén des de la superfície terrestre fins a la ionosfera. </w:t>
      </w:r>
    </w:p>
    <w:p w14:paraId="453FC4B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6AF68D" w14:textId="0BCA0F50" w:rsidR="009639F2" w:rsidRPr="000408E5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evada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08E5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uantitat de neu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 acumulat al sòl a conseqüència de la precipitació de neu. </w:t>
      </w:r>
      <w:r>
        <w:rPr>
          <w:rFonts w:ascii="Times New Roman" w:hAnsi="Times New Roman" w:cs="Times New Roman"/>
          <w:sz w:val="24"/>
          <w:szCs w:val="24"/>
        </w:rPr>
        <w:t>| 2. P</w:t>
      </w:r>
      <w:r w:rsidRPr="007667E3">
        <w:rPr>
          <w:rFonts w:ascii="Times New Roman" w:hAnsi="Times New Roman" w:cs="Times New Roman"/>
          <w:sz w:val="24"/>
          <w:szCs w:val="24"/>
        </w:rPr>
        <w:t>recipitació en forma de neu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1570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4EFF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imboestrat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Nimboestratus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A71F6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C0370" w14:textId="0527254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 w:rsidR="002A7945">
        <w:rPr>
          <w:rFonts w:ascii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imbo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stratus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Nuvolada gran i gruixuda de base baixa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67E3">
        <w:rPr>
          <w:rFonts w:ascii="Times New Roman" w:hAnsi="Times New Roman" w:cs="Times New Roman"/>
          <w:sz w:val="24"/>
          <w:szCs w:val="24"/>
        </w:rPr>
        <w:t xml:space="preserve"> però sempre amb predomini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7667E3">
        <w:rPr>
          <w:rFonts w:ascii="Times New Roman" w:hAnsi="Times New Roman" w:cs="Times New Roman"/>
          <w:sz w:val="24"/>
          <w:szCs w:val="24"/>
        </w:rPr>
        <w:t xml:space="preserve">la seva dimensió horitzontal. </w:t>
      </w:r>
    </w:p>
    <w:p w14:paraId="7FCCBDC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6C9A1A5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La base és plujosa i de color gris fosc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67E3">
        <w:rPr>
          <w:rFonts w:ascii="Times New Roman" w:hAnsi="Times New Roman" w:cs="Times New Roman"/>
          <w:sz w:val="24"/>
          <w:szCs w:val="24"/>
        </w:rPr>
        <w:t xml:space="preserve"> gairebé uniforme. </w:t>
      </w:r>
    </w:p>
    <w:p w14:paraId="6EF176B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FC54C" w14:textId="61B0E39E" w:rsidR="002A7945" w:rsidRPr="002A7945" w:rsidRDefault="002A7945" w:rsidP="002A7945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Nuvolada baixa, amorfa i plujosa, de color gris fosc gairebé uniforme.</w:t>
      </w:r>
    </w:p>
    <w:p w14:paraId="32288E2D" w14:textId="77777777" w:rsidR="002A7945" w:rsidRPr="002A7945" w:rsidRDefault="002A7945" w:rsidP="002A7945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40EB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nimbus</w:t>
      </w:r>
    </w:p>
    <w:p w14:paraId="7B39CBBF" w14:textId="77777777" w:rsidR="002A7945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654C8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nimboestrat,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nimbostratus</w:t>
      </w:r>
    </w:p>
    <w:p w14:paraId="0869099B" w14:textId="77777777" w:rsidR="002A7945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73F5A9D" w14:textId="77777777" w:rsidR="009639F2" w:rsidRPr="00912B16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Símbol: Ns</w:t>
      </w:r>
    </w:p>
    <w:p w14:paraId="548430B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CF9A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nimbostratus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Nimboestratus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23F1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BB491" w14:textId="77777777" w:rsidR="009639F2" w:rsidRPr="000A5739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Símbol de </w:t>
      </w:r>
      <w:r w:rsidRPr="000408E5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nimboestratus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11AFCA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ACA83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imbus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Sostre de núvols foscos i informes, amb vores esquinçades, del qual sol caure pluja o neu, ja sia directament, ja procedent de núvols més alts. </w:t>
      </w:r>
    </w:p>
    <w:p w14:paraId="2D17E08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C7156" w14:textId="3E37083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Quan deixa alguna clariana, al seu través es veu gairebé sempre un sostre superior de cirro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stratus o alto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stratus.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Atl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s internacional dels núvols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al vel informe de nimbus el nom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nimboestratus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i als parracs nimbosos el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fractonimbus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06493C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5571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nimbus</w:t>
      </w:r>
    </w:p>
    <w:p w14:paraId="27D9ADD5" w14:textId="77777777" w:rsidR="002A7945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F69D5A1" w14:textId="77777777" w:rsidR="009639F2" w:rsidRPr="00912B16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Símbol: Nb</w:t>
      </w:r>
    </w:p>
    <w:p w14:paraId="2A35730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9CE52" w14:textId="77777777" w:rsidR="009639F2" w:rsidRPr="004B160E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nimbus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Nimbus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4BCFB4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0A45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Símbol de </w:t>
      </w:r>
      <w:r w:rsidRPr="00CA0E0A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nimbus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0AC82E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25C83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fractonimbus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nimbus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57E6441" w14:textId="77777777" w:rsidR="009639F2" w:rsidRPr="000A5739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D90B00" w14:textId="5E5D02C3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 roent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Nit en què la temperatura mínima és superior als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7BC5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232EB" w14:textId="7887B646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 tòrrida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Nit en què la temperatura mínima és superior als 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85A6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0227D" w14:textId="0E2FDBB4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 tropical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Nit en què la temperatura mínima és superior als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7FAE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2A7BF" w14:textId="62012435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Relatiu a la neu, principalment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referir-se al mantell ni</w:t>
      </w:r>
      <w:r>
        <w:rPr>
          <w:rFonts w:ascii="Times New Roman" w:eastAsia="Times New Roman" w:hAnsi="Times New Roman" w:cs="Times New Roman"/>
          <w:sz w:val="24"/>
          <w:szCs w:val="24"/>
        </w:rPr>
        <w:t>val, la capa de neu acumulada 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terra després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nevada. </w:t>
      </w:r>
    </w:p>
    <w:p w14:paraId="00FA2D3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A5873A" w14:textId="5018020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la pràctica, el mot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nivell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usa com a equivalent </w:t>
      </w:r>
      <w:r w:rsidRPr="009F59BA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32F7F">
        <w:rPr>
          <w:rFonts w:ascii="Times New Roman" w:eastAsia="Times New Roman" w:hAnsi="Times New Roman" w:cs="Times New Roman"/>
          <w:i/>
          <w:iCs/>
          <w:sz w:val="24"/>
          <w:szCs w:val="24"/>
        </w:rPr>
        <w:t>altitud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41734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0E490" w14:textId="7D8DB925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Rigorosament, però, una superfície de nivell no ho 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igual altitud, sinó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igual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geopotencial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D687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1DF1BA" w14:textId="6CB8BE9F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condensació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 a la qual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assoleix, per expansió adiabàtica, una temperatura prou baixa perquè es formi boira o núvol. </w:t>
      </w:r>
    </w:p>
    <w:p w14:paraId="77CF4B80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07305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els fenòmens de convecció diürna, és el nivell de la base dels cúmulus. </w:t>
      </w:r>
    </w:p>
    <w:p w14:paraId="4E997B08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1B12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nivell de condensació per elevació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C7124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5A654" w14:textId="5AFBE4BE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condensació per elevació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Nivell de condensació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AD19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8397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NCE</w:t>
      </w:r>
    </w:p>
    <w:p w14:paraId="4E727F3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78F7E" w14:textId="2B35E272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condensació convectiu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 a la qu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 forma un núvol de desenvolupament vertical </w:t>
      </w:r>
      <w:r>
        <w:rPr>
          <w:rFonts w:ascii="Times New Roman" w:eastAsia="Times New Roman" w:hAnsi="Times New Roman" w:cs="Times New Roman"/>
          <w:sz w:val="24"/>
          <w:szCs w:val="24"/>
        </w:rPr>
        <w:t>a causa 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ascens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calent per convecció. </w:t>
      </w:r>
    </w:p>
    <w:p w14:paraId="009889D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C2E3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NCC</w:t>
      </w:r>
    </w:p>
    <w:p w14:paraId="5DB576D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C84A6" w14:textId="2BDE2268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congelació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Nivell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on es produeix la congelació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aigua. </w:t>
      </w:r>
    </w:p>
    <w:p w14:paraId="3099A1C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04875" w14:textId="77CF7476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convergència nul·la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Nivell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al voltant dels 600 hPa en el qual no hi ha ni convergència ni divergència. </w:t>
      </w:r>
    </w:p>
    <w:p w14:paraId="074858F8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9D8DD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nivell de divergència nul·la</w:t>
      </w:r>
    </w:p>
    <w:p w14:paraId="2C518E0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239D8" w14:textId="492291CE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convecció lliure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 a partir de la qual una parcel·la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que ascendeix de forma adiabàtica ho continuarà fent lliurement sense necessitat de forçament, pel fet de trobar-se en un ambient de menor temperatura. </w:t>
      </w:r>
    </w:p>
    <w:p w14:paraId="6932001D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B40E9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NCL</w:t>
      </w:r>
    </w:p>
    <w:p w14:paraId="0236057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C3909" w14:textId="24BC8C9F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D50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nivell de divergència nul·la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CD5004">
        <w:rPr>
          <w:rFonts w:ascii="Times New Roman" w:eastAsia="Times New Roman" w:hAnsi="Times New Roman" w:cs="Times New Roman"/>
          <w:sz w:val="24"/>
          <w:szCs w:val="24"/>
          <w:highlight w:val="magenta"/>
        </w:rPr>
        <w:t>Nivell de convergència nul·la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4FED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05BBC" w14:textId="1A3B507C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fusió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Nivell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on es produeix la fusió del glaç. </w:t>
      </w:r>
    </w:p>
    <w:p w14:paraId="715C23E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9F7E8" w14:textId="0ECB0526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pressió estàndard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Nivell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superfície isobàrica en la qual la pressió atmosfèrica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ha fixat amb un valor determinat acceptat per conveni internacional, a fi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aconseguir una representació i una anàlisi uniforme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la pressió atmosfèrica. </w:t>
      </w:r>
    </w:p>
    <w:p w14:paraId="230878E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2952D" w14:textId="64AB2965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 vol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 a la qu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vola una aeronau referenciada a una pressió de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013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25 hPa. </w:t>
      </w:r>
    </w:p>
    <w:p w14:paraId="3EF1AAB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F7111" w14:textId="669FDC8B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anglès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expressa amb 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sigl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FL (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fly level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seguida dels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hectopeus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 exemple, FL75 indica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nivell de vol de 75.000 peus. </w:t>
      </w:r>
    </w:p>
    <w:p w14:paraId="2F118EA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AE267" w14:textId="1D3498A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del mar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Se sol prendre com a nivell del mar el nivell </w:t>
      </w:r>
      <w:r>
        <w:rPr>
          <w:rFonts w:ascii="Times New Roman" w:eastAsia="Times New Roman" w:hAnsi="Times New Roman" w:cs="Times New Roman"/>
          <w:sz w:val="24"/>
          <w:szCs w:val="24"/>
        </w:rPr>
        <w:t>mitjà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resulta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llarga sèrie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observacions en un lloc determinat de la costa. </w:t>
      </w:r>
    </w:p>
    <w:p w14:paraId="03EC70A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20AB3580" w14:textId="7850CFD8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 causa dels vents, de les marees, dels corrents marins i de la diferència de pressió atmosfèrica i de densitat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aigua, el nivell </w:t>
      </w:r>
      <w:r>
        <w:rPr>
          <w:rFonts w:ascii="Times New Roman" w:eastAsia="Times New Roman" w:hAnsi="Times New Roman" w:cs="Times New Roman"/>
          <w:sz w:val="24"/>
          <w:szCs w:val="24"/>
        </w:rPr>
        <w:t>mitjà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 mar en llocs diferents no és el mateix, sinó que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uns llocs als altres li corresponen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superfícies equipotencials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diferents. Per a les reduccions meteorològiques, aquestes diferències no solen tenir cap transcendència. En les cartes hidrogràfiques i per motius de la seguretat de la navegació, es pren a vegades com a nivell del mar per a la marcació de les sondes, una superfície més baixa que la del nivell </w:t>
      </w:r>
      <w:r>
        <w:rPr>
          <w:rFonts w:ascii="Times New Roman" w:eastAsia="Times New Roman" w:hAnsi="Times New Roman" w:cs="Times New Roman"/>
          <w:sz w:val="24"/>
          <w:szCs w:val="24"/>
        </w:rPr>
        <w:t>mitjà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(p. ex., la de les baixes marees). </w:t>
      </w:r>
    </w:p>
    <w:p w14:paraId="6330401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8D02F" w14:textId="66A8415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ivell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MINTRA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 a partir de la qual un avió forma un deixant de condensació. </w:t>
      </w:r>
    </w:p>
    <w:p w14:paraId="4BF77CA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5195B" w14:textId="5228187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ivell isopícnic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Nivell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on la densitat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es manté constant. </w:t>
      </w:r>
    </w:p>
    <w:p w14:paraId="575AB55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B990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ivòmetre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Aparell per a mesurar la quantitat de neu caiguda. </w:t>
      </w:r>
    </w:p>
    <w:p w14:paraId="625B8EB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7FF500" w14:textId="603786CA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ormal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Mitjana aritmètica dels valors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variable meteorològica en un lloc determinat. </w:t>
      </w:r>
    </w:p>
    <w:p w14:paraId="60E6E30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F8DAF" w14:textId="30D13A4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Pot referir-se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any, a un mes o a una data. Per tal que aquest</w:t>
      </w:r>
      <w:r>
        <w:rPr>
          <w:rFonts w:ascii="Times New Roman" w:eastAsia="Times New Roman" w:hAnsi="Times New Roman" w:cs="Times New Roman"/>
          <w:sz w:val="24"/>
          <w:szCs w:val="24"/>
        </w:rPr>
        <w:t>a 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pugui ésser considera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com a «normal», cal que la durada de la sèrie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observacions sia prou llarga perquè la inclusió de més anys no fes variar sensiblement el resultat. Aquesta durada depèn de </w:t>
      </w:r>
      <w:r>
        <w:rPr>
          <w:rFonts w:ascii="Times New Roman" w:eastAsia="Times New Roman" w:hAnsi="Times New Roman" w:cs="Times New Roman"/>
          <w:sz w:val="24"/>
          <w:szCs w:val="24"/>
        </w:rPr>
        <w:t>la variable considerada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de les condicions del clima; pot ésser més petita en els climes tropicals que en els temperats, i és molt més gran per a les pluges que per a les temperatures. Ordinàriament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accepta per a una bona normal, anual o mensual, un període de 35 anys seguits (o més per a les pluges). </w:t>
      </w:r>
    </w:p>
    <w:p w14:paraId="480B30C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A9FE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0383F">
        <w:rPr>
          <w:rFonts w:ascii="Times New Roman" w:eastAsia="Times New Roman" w:hAnsi="Times New Roman" w:cs="Times New Roman"/>
          <w:sz w:val="24"/>
          <w:szCs w:val="24"/>
          <w:highlight w:val="magenta"/>
        </w:rPr>
        <w:t>condicions normals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B52C7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6EEDA" w14:textId="5F37546A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44B03">
        <w:rPr>
          <w:rFonts w:ascii="Times New Roman" w:eastAsia="Times New Roman" w:hAnsi="Times New Roman" w:cs="Times New Roman"/>
          <w:b/>
          <w:sz w:val="24"/>
          <w:szCs w:val="24"/>
        </w:rPr>
        <w:t>Norte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castellà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vent sec i fred del N que bufa en el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olf de Mèxic. </w:t>
      </w:r>
    </w:p>
    <w:p w14:paraId="252CA59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9E77A" w14:textId="664E23A4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ucleació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Procés pel qual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passa a aigua o glaç, o bé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passa a glaç al voltant de partícules en suspensió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E9207B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DD903" w14:textId="2AC8585B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atmosfèric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Partícula en suspensió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que permet la nucleació. </w:t>
      </w:r>
    </w:p>
    <w:p w14:paraId="46BAF50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7A69A" w14:textId="0A5BCEA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Aitken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Nucli atmosfèric que té un radi més petit de 0,5 µm. </w:t>
      </w:r>
    </w:p>
    <w:p w14:paraId="769F223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12BCA" w14:textId="08226739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de combustió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Nucli atmosfèric format per combustió, que té un radi més gran de 0,5 µm. </w:t>
      </w:r>
    </w:p>
    <w:p w14:paraId="2C29D60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57940" w14:textId="439D15D6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de condensació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Corpuscles, generalment molt higroscòpics, damunt els quals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inicia la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atmosfèric en forma de gotes, quan el grau higromètric és suficientment alt. </w:t>
      </w:r>
    </w:p>
    <w:p w14:paraId="590985D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11B31" w14:textId="5C86A05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de congelació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Nucli atmosfèric sobre el qual es produeix congelació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líquida. </w:t>
      </w:r>
    </w:p>
    <w:p w14:paraId="715D119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80806" w14:textId="53ADCC9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higroscòpic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Partícula microscòpica en suspensió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amb la capacitat 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sobre hi hagi el canvi de fase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atmosfèrica en líquid o gel,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sobre aquesta partícula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formi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pel·lícula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o gel. </w:t>
      </w:r>
    </w:p>
    <w:p w14:paraId="09D89CE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92CA1" w14:textId="70F04B14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de sublimació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Partícules petitíssimes, que se suposen cristal</w:t>
      </w:r>
      <w:r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litzades en el sistema hexagonal (</w:t>
      </w:r>
      <w:r w:rsidRPr="007667E3">
        <w:rPr>
          <w:rFonts w:ascii="Times New Roman" w:hAnsi="Times New Roman" w:cs="Times New Roman"/>
          <w:sz w:val="24"/>
          <w:szCs w:val="24"/>
        </w:rPr>
        <w:t>com és el cas dels cristalls de quars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 damunt les quals comença a dipositar-se en forma de glaç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atmosfèric quan el grau higromètric és suficientment alt i la temperatura inferior a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01F1F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D0DB1" w14:textId="5A2E2BBB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de variació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Regió de la superfície terrestre on, en un moment donat, és més gran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variació baromètrica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F2FB2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A7F7B" w14:textId="546B860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Pot ésser un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nucli de baixa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si la pressió ha baixat, o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i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alça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si ha pujat. </w:t>
      </w:r>
    </w:p>
    <w:p w14:paraId="49196A0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547EF" w14:textId="0507CD7E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ucli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baixa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Vegeu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nucli de variació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38A5A14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8C13D" w14:textId="30C0CE5A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ucli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alça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Vegeu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nucli de variació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A0D9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817D3" w14:textId="5A942B6B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ucli higroscòpic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Nucli atmosfèric que és capaç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absorbir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i així afavorir la condensació. </w:t>
      </w:r>
    </w:p>
    <w:p w14:paraId="00F6B57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BAE4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4" w:name="OLE_LINK1"/>
      <w:r w:rsidRPr="007667E3">
        <w:rPr>
          <w:rFonts w:ascii="Times New Roman" w:eastAsia="Times New Roman" w:hAnsi="Times New Roman" w:cs="Times New Roman"/>
          <w:sz w:val="24"/>
          <w:szCs w:val="24"/>
        </w:rPr>
        <w:t>Unitat de mesura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la velocitat del vent, identificada amb kn (aproximadament 1 kn = 1.852 kmh</w:t>
      </w:r>
      <w:r w:rsidRPr="002C52A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14"/>
    </w:p>
    <w:p w14:paraId="567AC2A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A3741" w14:textId="0B7DF125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OLE_LINK2"/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lliure on té lloc la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contingut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aire en el qual hi ha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conjunt de gotetes o cristalls de glaç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uns 10 </w:t>
      </w:r>
      <w:r w:rsidRPr="004B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µ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 de radi, que es troben en suspensió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en nombre mitjà aproximat de 100 per cm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5"/>
    <w:p w14:paraId="57768BC8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D6952" w14:textId="3DA52A2A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distingeix de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boira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el fet que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 toca a terra. La classificació dels núvols universalment adoptada és la de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Atl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s internacional dels núvols i dels estats del cel.</w:t>
      </w:r>
    </w:p>
    <w:p w14:paraId="3E1E5DA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CD5D2" w14:textId="0C222F81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accessori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que acompanya altres núvols més grans. </w:t>
      </w:r>
    </w:p>
    <w:p w14:paraId="57A3AB8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977B9" w14:textId="750ABD90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alt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situat en el pis de núvols que es troba entre els 3 i els 8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 a les regions polars, entre els 5 i els 13 km a les regions temperades i entre els 6 i els 18 km a les regions tropicals. </w:t>
      </w:r>
    </w:p>
    <w:p w14:paraId="4972C7D4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8DEC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 grup comprèn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cirrus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cirrocúmulus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cirro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e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stratus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936DB5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AA10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superior</w:t>
      </w:r>
    </w:p>
    <w:p w14:paraId="094F86F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8B4C0" w14:textId="6BB46453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baix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situat en el pis de núvols que es troba entre la superfície terrestre i els 2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altitud. </w:t>
      </w:r>
    </w:p>
    <w:p w14:paraId="423B047D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807F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 grup comprèn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estratocúmulus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</w:t>
      </w:r>
      <w:r w:rsidRPr="00675D16">
        <w:rPr>
          <w:rFonts w:ascii="Times New Roman" w:eastAsia="Times New Roman" w:hAnsi="Times New Roman" w:cs="Times New Roman"/>
          <w:sz w:val="24"/>
          <w:szCs w:val="24"/>
          <w:highlight w:val="magenta"/>
        </w:rPr>
        <w:t>stratus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cúmul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u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cumul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on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imbus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C6D01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B080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inferior</w:t>
      </w:r>
    </w:p>
    <w:p w14:paraId="26E0F64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54B891" w14:textId="10AFC08E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úvol bandera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estacionari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forma annexos al cim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muntanya a</w:t>
      </w:r>
      <w:r>
        <w:rPr>
          <w:rFonts w:ascii="Times New Roman" w:eastAsia="Times New Roman" w:hAnsi="Times New Roman" w:cs="Times New Roman"/>
          <w:sz w:val="24"/>
          <w:szCs w:val="24"/>
        </w:rPr>
        <w:t>ï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llada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 acostuma a estendre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sobre de la vessant de sotavent i presenta una forma arrodonida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acció del vent.</w:t>
      </w:r>
    </w:p>
    <w:p w14:paraId="1039640D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0043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en banderola</w:t>
      </w:r>
    </w:p>
    <w:p w14:paraId="556F76D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01344" w14:textId="724315D7" w:rsidR="009639F2" w:rsidRPr="00282D00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en banderola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bandera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FF1C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AD2C7" w14:textId="1FDC7EA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càlid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que es troba </w:t>
      </w:r>
      <w:r>
        <w:rPr>
          <w:rFonts w:ascii="Times New Roman" w:eastAsia="Times New Roman" w:hAnsi="Times New Roman" w:cs="Times New Roman"/>
          <w:sz w:val="24"/>
          <w:szCs w:val="24"/>
        </w:rPr>
        <w:t>completament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 una temperatura superior als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tant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està forma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gotes i gotetes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líquida. </w:t>
      </w:r>
    </w:p>
    <w:p w14:paraId="26050FA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77BED" w14:textId="1E4B00BA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cirriforme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úvol alt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pot ser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gènere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cirrus, cirrocúmulus o cirro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stratus. </w:t>
      </w:r>
    </w:p>
    <w:p w14:paraId="0A99F44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3D6F68" w14:textId="65B7E15D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úvol convectiu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Els núvols deguts als moviments ascendents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per efecte de la convecció.</w:t>
      </w:r>
    </w:p>
    <w:p w14:paraId="02E7CF4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7E995" w14:textId="7F97821B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Generalment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entenen amb aquest nom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núvols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expandiment vertical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: cúmulus i 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mulonimbus.</w:t>
      </w:r>
    </w:p>
    <w:p w14:paraId="5498A63D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E49F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de convecció, núvol de desenvolupament vertical</w:t>
      </w:r>
    </w:p>
    <w:p w14:paraId="2DD8D12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DD0DE6" w14:textId="0D00A76E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núvol de convecció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convectiu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B21F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40DC6" w14:textId="7E8597CD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cumuliforme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úvol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aspecte globular, com el que presenten els cúmuls. </w:t>
      </w:r>
    </w:p>
    <w:p w14:paraId="2391527A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5DB3A" w14:textId="5B2692D3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ascensió frontal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que es 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a causa de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ascens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una massa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 xml:space="preserve">aire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 un front. </w:t>
      </w:r>
    </w:p>
    <w:p w14:paraId="76880FC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2C2C6" w14:textId="74FA237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de cendra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hAnsi="Times New Roman" w:cs="Times New Roman"/>
          <w:sz w:val="24"/>
          <w:szCs w:val="24"/>
        </w:rPr>
        <w:t>Núvol format per elements piroclàstics de mida inferior a 1/16 mm de diàmetre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712A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04E359A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Sin. compl.: </w:t>
      </w:r>
      <w:r w:rsidRPr="002C52AF">
        <w:rPr>
          <w:rFonts w:ascii="Times New Roman" w:hAnsi="Times New Roman" w:cs="Times New Roman"/>
          <w:sz w:val="24"/>
          <w:szCs w:val="24"/>
        </w:rPr>
        <w:t>cendra volcànica</w:t>
      </w:r>
    </w:p>
    <w:p w14:paraId="20F30C00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2720158C" w14:textId="329CEED2" w:rsidR="009639F2" w:rsidRPr="002C52AF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cendra volcànica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2C52AF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de cendra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E7628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B46CF" w14:textId="188B9226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inversió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format en una capa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inversió o per sota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aquesta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98396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F2C31" w14:textId="1D93F8A3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expandiment vertical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produït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escalfament local del terreny, propi sobretot de les hores de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ol fort; la base pot baixar fins als 500 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alçària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cim pot arribar fins al nivell dels cirrus. </w:t>
      </w:r>
    </w:p>
    <w:p w14:paraId="08AF0C60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A77A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t.: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convectiu</w:t>
      </w:r>
    </w:p>
    <w:p w14:paraId="7B4DCF2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225C6" w14:textId="58CDA9D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de desenvolupament vertical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convectiu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A4005C2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99B73" w14:textId="7BC8F78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de remolí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en forma de rodet que apareix a la part superior dels remolins estacionaris de grans dimensions que, de vegades, acompanyen les pertorbacions atmosfèriques a sotavent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muntanya. </w:t>
      </w:r>
    </w:p>
    <w:p w14:paraId="483D588E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7B07E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en rodet</w:t>
      </w:r>
    </w:p>
    <w:p w14:paraId="2EEA9A8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37320A" w14:textId="6D3BA3FC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de tempesta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u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mulonimbus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87934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A0F7E" w14:textId="3B40D588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de torbonada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en forma de rodet que apareix sota la part davantera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torbonada. </w:t>
      </w:r>
    </w:p>
    <w:p w14:paraId="61A1228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74386" w14:textId="64FC2A2D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de turbulència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que es forma sobre una regió en la qual hi ha turbulència atmosfèrica. </w:t>
      </w:r>
    </w:p>
    <w:p w14:paraId="7AA676B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65C05" w14:textId="29A95C98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en rodet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de remolí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A5158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8344A" w14:textId="310AA5F8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úvol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embut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Tuba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AB69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C02DE" w14:textId="1A33698F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estratiforme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úvol que ocupa una gran extensió horitzontal formant una capa o estrat. </w:t>
      </w:r>
    </w:p>
    <w:p w14:paraId="3F86DF15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8F9B4" w14:textId="15FA2CD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60D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núvol estratosfèric polar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que es forma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estratosfera entre els 20 i 25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altitud,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aspecte semblant 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cirrus o altocúmul lenticular, i que presenta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irisacions intenses similars al nacre. </w:t>
      </w:r>
    </w:p>
    <w:p w14:paraId="23003666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3AFE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núvol nacrat </w:t>
      </w:r>
    </w:p>
    <w:p w14:paraId="0BEF603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B2C7E" w14:textId="549B69DE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fred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que es troba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completament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 una temperatura inferior als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6CA0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1F3F8" w14:textId="5593FBEF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60D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núvol inferior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860D0E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baix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9411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73F571" w14:textId="6CD3F1D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iridescent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que presenta iridescències. </w:t>
      </w:r>
    </w:p>
    <w:p w14:paraId="4C9BA5E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93F94" w14:textId="79EF3EA9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mare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a partir del qual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forma un altre de gènere igual o diferent. </w:t>
      </w:r>
    </w:p>
    <w:p w14:paraId="5148D95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7EBB9" w14:textId="45B52EB6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mitjà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situat en el pis de núvols que es troba entre els 2 i els 4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 a les regions polars, entre els 2 i els 7 km a les regions temperades, i entre els 2 i els 8 km a les regions tropicals. </w:t>
      </w:r>
    </w:p>
    <w:p w14:paraId="7AAB0CB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3DA12" w14:textId="3E11841D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úvols mitgencs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Núvols situats generalment entre els 2 i els 6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alçària. </w:t>
      </w:r>
    </w:p>
    <w:p w14:paraId="07A1955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A27C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 grup comprèn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altoc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ú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mulus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nimbo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e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stratus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 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alto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e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stratus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4F7F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90C6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232A41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mitjà</w:t>
      </w:r>
    </w:p>
    <w:p w14:paraId="534CBCA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F3813" w14:textId="6F729EEA" w:rsidR="009639F2" w:rsidRPr="00232A41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A41"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232A41">
        <w:rPr>
          <w:rFonts w:ascii="Times New Roman" w:eastAsia="Times New Roman" w:hAnsi="Times New Roman" w:cs="Times New Roman"/>
          <w:smallCaps/>
          <w:sz w:val="24"/>
          <w:szCs w:val="24"/>
        </w:rPr>
        <w:t>[entrada nova</w:t>
      </w:r>
      <w:r w:rsidRPr="00860D0E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]</w:t>
      </w:r>
      <w:r w:rsidRPr="00860D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núvol nacrat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 w:rsidRPr="00232A4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232A41">
        <w:rPr>
          <w:rFonts w:ascii="Times New Roman" w:eastAsia="Times New Roman" w:hAnsi="Times New Roman" w:cs="Times New Roman"/>
          <w:sz w:val="24"/>
          <w:szCs w:val="24"/>
          <w:highlight w:val="magenta"/>
        </w:rPr>
        <w:t>Núvol estratosfèric polar</w:t>
      </w:r>
      <w:r w:rsidRPr="00232A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471B1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69080" w14:textId="79BE31CB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noctilucent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aspecte cirrós, llumin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s, que a voltes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667E3">
        <w:rPr>
          <w:rFonts w:ascii="Times New Roman" w:hAnsi="Times New Roman" w:cs="Times New Roman"/>
          <w:sz w:val="24"/>
          <w:szCs w:val="24"/>
        </w:rPr>
        <w:t>s veu poc després de les darreres llums del dia poc abans de les primeres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sobretot durant les nits </w:t>
      </w:r>
      <w:r w:rsidRPr="007667E3">
        <w:rPr>
          <w:rFonts w:ascii="Times New Roman" w:hAnsi="Times New Roman" w:cs="Times New Roman"/>
          <w:sz w:val="24"/>
          <w:szCs w:val="24"/>
        </w:rPr>
        <w:t>curtes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 xml:space="preserve">estiu a latituds altes. </w:t>
      </w:r>
    </w:p>
    <w:p w14:paraId="7B426E3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3E8B2D97" w14:textId="0FDB9DE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format per </w:t>
      </w:r>
      <w:r w:rsidRPr="007667E3">
        <w:rPr>
          <w:rFonts w:ascii="Times New Roman" w:hAnsi="Times New Roman" w:cs="Times New Roman"/>
          <w:sz w:val="24"/>
          <w:szCs w:val="24"/>
        </w:rPr>
        <w:t>eixams de partícules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il·luminats pel Sol i procedents dels meteorits o de les erupcions volcàniques </w:t>
      </w:r>
      <w:r w:rsidRPr="007667E3">
        <w:rPr>
          <w:rFonts w:ascii="Times New Roman" w:hAnsi="Times New Roman" w:cs="Times New Roman"/>
          <w:sz w:val="24"/>
          <w:szCs w:val="24"/>
        </w:rPr>
        <w:t>sobre les quals es forma una capa de gel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Llur altitud és molt gran: sovint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ordre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uns 80 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ilòmetres. </w:t>
      </w:r>
    </w:p>
    <w:p w14:paraId="7C60CC3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6B245" w14:textId="38DADB2F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orogràfic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format per efecte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obstacle orogràfic. </w:t>
      </w:r>
    </w:p>
    <w:p w14:paraId="5271D0B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60D98A" w14:textId="5A49E915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paràsit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de situació invariable malgrat que el vent sia fort, que a vegades es forma per motius orogràfics en certs llocs de les </w:t>
      </w:r>
      <w:r>
        <w:rPr>
          <w:rFonts w:ascii="Times New Roman" w:eastAsia="Times New Roman" w:hAnsi="Times New Roman" w:cs="Times New Roman"/>
          <w:sz w:val="24"/>
          <w:szCs w:val="24"/>
        </w:rPr>
        <w:t>muntanyes o en llur proximitat.</w:t>
      </w:r>
    </w:p>
    <w:p w14:paraId="658673E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926A1" w14:textId="1E61E3E9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penjant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del grup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</w:rPr>
        <w:t>mamma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principalment i més sovint mammatocúmulus. </w:t>
      </w:r>
    </w:p>
    <w:p w14:paraId="49EBD3C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28DC66" w14:textId="47950CC6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rotor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Núvol associat a una cèl·lula turbulenta, </w:t>
      </w:r>
      <w:r w:rsidRPr="007667E3">
        <w:rPr>
          <w:rFonts w:ascii="Times New Roman" w:hAnsi="Times New Roman" w:cs="Times New Roman"/>
          <w:sz w:val="24"/>
          <w:szCs w:val="24"/>
        </w:rPr>
        <w:t>que es forma a sotavent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un obstacle muntanyós quan bufa un vent intens de direcció més o menys perpendicular al relleu principal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per sota de les crestes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ona de muntanya. </w:t>
      </w:r>
    </w:p>
    <w:p w14:paraId="759C2418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1B46B" w14:textId="648CABDC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úvol subfrontal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de turbulència que es form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sota un front en un procés de precipitació. </w:t>
      </w:r>
    </w:p>
    <w:p w14:paraId="62131E8C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7CB1D" w14:textId="2B1008CC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núvol superior </w:t>
      </w:r>
      <w:r w:rsidR="00E724E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c. nom. </w:t>
      </w:r>
      <w:r w:rsidRPr="006606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m. </w:t>
      </w:r>
      <w:r w:rsidRPr="006606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  <w:t>Núvol alt</w:t>
      </w:r>
      <w:r w:rsidRPr="00660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6D2D6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3A21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A794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nuvolositat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Fracció de cel coberta per </w:t>
      </w:r>
      <w:r>
        <w:rPr>
          <w:rFonts w:ascii="Times New Roman" w:eastAsia="Times New Roman" w:hAnsi="Times New Roman" w:cs="Times New Roman"/>
          <w:sz w:val="24"/>
          <w:szCs w:val="24"/>
        </w:rPr>
        <w:t>qualsevol tipus de núvol.</w:t>
      </w:r>
    </w:p>
    <w:p w14:paraId="1D1ECFE9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AD8EA" w14:textId="7C9044F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expressa en octes.</w:t>
      </w:r>
    </w:p>
    <w:p w14:paraId="3CB785E8" w14:textId="77777777" w:rsidR="002A7945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9512C" w14:textId="01928474" w:rsidR="002A7945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Quantitat de cel coberta pels núvols, prescindint de llur classe. S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expressa en dècimes de cel cobertes pels núvols (0 = totalment serè; 10 = totalment cobert).</w:t>
      </w:r>
    </w:p>
    <w:p w14:paraId="1B00567C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2A5D7" w14:textId="77777777" w:rsidR="009639F2" w:rsidRPr="00800FD4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nuvolositat total, nebulositat</w:t>
      </w:r>
    </w:p>
    <w:p w14:paraId="3BA11E4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0062" w14:textId="0527333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2A794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nuvolositat parcial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que es refereix a una sola classe de núvols. </w:t>
      </w:r>
    </w:p>
    <w:p w14:paraId="2D5F80F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3B45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mesura en dècimes parts del cel cobertes pels núvols en qüestió. </w:t>
      </w:r>
    </w:p>
    <w:p w14:paraId="118A25F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ECBE4" w14:textId="74C2DBB6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A794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nuvolositat parcial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Nuvolositat que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 refereix a una sola classe de núvols. </w:t>
      </w:r>
    </w:p>
    <w:p w14:paraId="2D40EA42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7A65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mesura en octaves parts del cel cobertes pels núvols en qüestió. </w:t>
      </w:r>
    </w:p>
    <w:p w14:paraId="1D20B882" w14:textId="77777777" w:rsidR="002A7945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29D17" w14:textId="17517F9B" w:rsidR="002A7945" w:rsidRPr="007667E3" w:rsidRDefault="002A7945" w:rsidP="002A7945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La que es refereix a una sola classe de núvols. Es mesura en dècimes parts del cel cobertes pels núvols en qüestió.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9C9FEC" w14:textId="77777777" w:rsidR="002A7945" w:rsidRPr="007667E3" w:rsidRDefault="002A7945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5329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1D22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uvolositat total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6CA5">
        <w:rPr>
          <w:rFonts w:ascii="Times New Roman" w:eastAsia="Times New Roman" w:hAnsi="Times New Roman" w:cs="Times New Roman"/>
          <w:i/>
          <w:sz w:val="24"/>
          <w:szCs w:val="24"/>
        </w:rPr>
        <w:t>c. nom.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Nuvolositat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F7BDBE" w14:textId="77777777" w:rsidR="009639F2" w:rsidRDefault="009639F2" w:rsidP="009639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6F5DE" w14:textId="77777777" w:rsidR="009639F2" w:rsidRDefault="009639F2" w:rsidP="009639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3294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</w:t>
      </w:r>
    </w:p>
    <w:p w14:paraId="3BD45F4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5D587E6F" w14:textId="4F93E53C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bservació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Observació que permet avaluar o mesurar un </w:t>
      </w:r>
      <w:r>
        <w:rPr>
          <w:rFonts w:ascii="Times New Roman" w:eastAsia="Times New Roman" w:hAnsi="Times New Roman" w:cs="Times New Roman"/>
          <w:sz w:val="24"/>
          <w:szCs w:val="24"/>
        </w:rPr>
        <w:t>element meteorològic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més amb la finalitat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estudiar el temps. </w:t>
      </w:r>
    </w:p>
    <w:p w14:paraId="26F75F6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3247D" w14:textId="37A995D1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bservació meteorològica representativa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Observació meteorològica vàlida per a una àrea extensa al voltant del lloc en què es fa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observació meteorològica pròpiament dita. </w:t>
      </w:r>
    </w:p>
    <w:p w14:paraId="286BD33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28593" w14:textId="329487B5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bservació sinòptica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Observació meteorològica realitzada simultàniament en nombroses estacions meteorològiques per obtenir una representació general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en un moment determinat. </w:t>
      </w:r>
    </w:p>
    <w:p w14:paraId="4F1B32C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7654A" w14:textId="39BBE1A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bservador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bservador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 |</w:t>
      </w:r>
      <w:r w:rsidRPr="002208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Persona que treballa en un observatori meteorològic i que té com a missió efectuar i transmetre observacions meteorològiques. </w:t>
      </w:r>
    </w:p>
    <w:p w14:paraId="3C75AAC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D83C" w14:textId="225B79BF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bservatori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Encara que són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observatoris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tots els llocs on es fan observacions sistemàtiques, se sol reservar aquest nom per a designar aquells centres que estan dotats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instrumental abundant i de personal tècnic suficient per a assegurar la continuïtat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eficàcia del treball i la prossecució de recerques científiques, mentre es designen amb el nom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  <w:highlight w:val="magenta"/>
        </w:rPr>
        <w:t>estacions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els observatoris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organització més modesta.</w:t>
      </w:r>
    </w:p>
    <w:p w14:paraId="0BE528E7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ED4B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observatori meteorològic</w:t>
      </w:r>
    </w:p>
    <w:p w14:paraId="386A3045" w14:textId="77777777" w:rsidR="00D1348E" w:rsidRPr="007667E3" w:rsidRDefault="00D1348E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49161" w14:textId="57EF809E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bCs/>
          <w:sz w:val="24"/>
          <w:szCs w:val="24"/>
        </w:rPr>
        <w:t>observatori meteorològic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sz w:val="24"/>
          <w:szCs w:val="24"/>
          <w:highlight w:val="magenta"/>
        </w:rPr>
        <w:t>Observatori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1A28F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1F60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74448" w14:textId="66A022A4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clusió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una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depressió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el fet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encalçar el front fred al front calent que el precedeix. </w:t>
      </w:r>
    </w:p>
    <w:p w14:paraId="58B32F4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AC988" w14:textId="3547310A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sector calent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desapareix aleshores al nivell de terra, però queda algun temps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oclús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 flotant en les capes altes, amb el seu acompanyament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hidrometeors típics. </w:t>
      </w:r>
    </w:p>
    <w:p w14:paraId="1D824C7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BC0DA1" w14:textId="0005EB04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clusió càlida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Oclusió en la qual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fred que està darrere del sector càlid és més calent que el que està davant. </w:t>
      </w:r>
    </w:p>
    <w:p w14:paraId="0B63AD4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A99AB" w14:textId="22884315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clusió freda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Oclusió en la qual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fred que està darrere del sector càlid és més fred que el que està davant. </w:t>
      </w:r>
    </w:p>
    <w:p w14:paraId="6DE5DCA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FFBD2" w14:textId="7F9E74E8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cta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Fracció igual a una octava part de la volta celeste,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utilitza com a unitat de mesura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la nuvolositat. </w:t>
      </w:r>
    </w:p>
    <w:p w14:paraId="657C5D7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1A5E37" w14:textId="4B31CABA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lor de terra mullada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Olor característica de les primeres gotes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ruixat, particularment de les gotes grosses dels ruixats tempestosos. </w:t>
      </w:r>
    </w:p>
    <w:p w14:paraId="619D68D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B68CD" w14:textId="1185F396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sembla que sigui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precisament deguda al fet de mullar-se la terra, </w:t>
      </w:r>
      <w:r>
        <w:rPr>
          <w:rFonts w:ascii="Times New Roman" w:eastAsia="Times New Roman" w:hAnsi="Times New Roman" w:cs="Times New Roman"/>
          <w:sz w:val="24"/>
          <w:szCs w:val="24"/>
        </w:rPr>
        <w:t>atès que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qualitat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no hi influeix gaire o gens, i no se la sent sinó lleument en els regadius o en altres formes no tempestuoses de mullena. </w:t>
      </w:r>
      <w:r w:rsidRPr="007667E3">
        <w:rPr>
          <w:rFonts w:ascii="Times New Roman" w:hAnsi="Times New Roman" w:cs="Times New Roman"/>
          <w:sz w:val="24"/>
          <w:szCs w:val="24"/>
        </w:rPr>
        <w:t>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olor de terra mullada es genera per una combinació de substàncies molt diverses generades per les plantes i pels bacteris del sòl en situacions de sequera.</w:t>
      </w:r>
    </w:p>
    <w:p w14:paraId="0C806DD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3603BEF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Sin. compl.: petricor</w:t>
      </w:r>
    </w:p>
    <w:p w14:paraId="48C27B2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B4415" w14:textId="4CF777D0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OMM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Sigla d</w:t>
      </w:r>
      <w:r w:rsidR="00D1348E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Organització Meteorològica Mundial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FCD5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487A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mbròmetre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antiquat del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pluviòmetre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4C25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192E5" w14:textId="658E69AF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baromètrica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Ona de període curt que es produeix en el camp de la pressió atmosfèrica.</w:t>
      </w:r>
    </w:p>
    <w:p w14:paraId="037D59F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165D1" w14:textId="23459F4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barotròpica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origina en una atmosfera barotròpica. </w:t>
      </w:r>
    </w:p>
    <w:p w14:paraId="19DC044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BF8DF" w14:textId="717AE10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ona ciclònica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sz w:val="24"/>
          <w:szCs w:val="24"/>
          <w:highlight w:val="magenta"/>
        </w:rPr>
        <w:t>Ona frontal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A752E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39A11" w14:textId="7D808540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ona de cisallament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que es forma en el límit de separació de dues capes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adjacents a conseqüència del cisallament. </w:t>
      </w:r>
    </w:p>
    <w:p w14:paraId="38DA6295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4C7E5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ona de Helmholtz</w:t>
      </w:r>
    </w:p>
    <w:p w14:paraId="2B7566E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93CB3" w14:textId="0D758ED3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de muntanya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de gravetat generada en situacions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estabilitat atmosfèrica, a sotavent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muntanya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quan hi incideix de forma transversal a aquesta un flux intens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aire.</w:t>
      </w:r>
    </w:p>
    <w:p w14:paraId="619A933D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F80CD" w14:textId="5D3D575B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de föhn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que es forma per sobre la regió on es produeix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efecte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öhn. </w:t>
      </w:r>
    </w:p>
    <w:p w14:paraId="27CCF2B2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74F4F" w14:textId="698F184C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de gravetat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estacionària que es forma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quan està sotmès a la força de la gravetat, com a resposta a una pertorbació que desplaça una part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aire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fora del seu estat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equilibri inicial. </w:t>
      </w:r>
      <w:r>
        <w:rPr>
          <w:rFonts w:ascii="Times New Roman" w:eastAsia="Times New Roman" w:hAnsi="Times New Roman" w:cs="Times New Roman"/>
          <w:sz w:val="24"/>
          <w:szCs w:val="24"/>
        </w:rPr>
        <w:t>| 2. 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na causada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acció de la força de la gravetat i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empenta hidroestàtica.</w:t>
      </w:r>
    </w:p>
    <w:p w14:paraId="6DFA86D4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35A0B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ona gravitatòria</w:t>
      </w:r>
    </w:p>
    <w:p w14:paraId="6472288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8A4074" w14:textId="02161D3F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atmosfèrica de petita amplitud que es forma sobre els oceans a les latituds tropicals, que es desplacen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 cap a oest. </w:t>
      </w:r>
    </w:p>
    <w:p w14:paraId="74D7617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28BA4" w14:textId="55ED32D4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En aquest desplaçament poden ser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origen de depressions tropicals o huracans.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3C6A8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8D7B9" w14:textId="0927D73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ona de Helmholtz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063F">
        <w:rPr>
          <w:rFonts w:ascii="Times New Roman" w:eastAsia="Times New Roman" w:hAnsi="Times New Roman" w:cs="Times New Roman"/>
          <w:sz w:val="24"/>
          <w:szCs w:val="24"/>
          <w:highlight w:val="magenta"/>
        </w:rPr>
        <w:t>Ona de cisallament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98B2F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78B7F" w14:textId="689459E8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de Rossby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planetària de gran amplitud que va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oest a est en els dos hemisferis, a les latituds </w:t>
      </w:r>
      <w:r>
        <w:rPr>
          <w:rFonts w:ascii="Times New Roman" w:eastAsia="Times New Roman" w:hAnsi="Times New Roman" w:cs="Times New Roman"/>
          <w:sz w:val="24"/>
          <w:szCs w:val="24"/>
        </w:rPr>
        <w:t>mitjanes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associad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ondulació del corrent en jet.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4F5D14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2AF37" w14:textId="02F9789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diürna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Ona que té un període de 24 hores. </w:t>
      </w:r>
    </w:p>
    <w:p w14:paraId="08F8C0D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B25F0" w14:textId="76F289E5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estacionària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en la qual els màxims i els mínims resten a la mateixa posició en el temps, la qual cosa es produeix en condicions determinades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estabilitat atmosfèrica i de velocitat del vent per sobre i a sotavent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carena muntanyenca. </w:t>
      </w:r>
    </w:p>
    <w:p w14:paraId="28BB519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6BD51" w14:textId="4D1FB481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Pr="0066063F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nova]</w:t>
      </w:r>
      <w:r w:rsidRPr="006606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ona frontal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origina en la primera etapa del desenvolupament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depressió frontal. </w:t>
      </w:r>
    </w:p>
    <w:p w14:paraId="100998A2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127E9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ciclònica </w:t>
      </w:r>
    </w:p>
    <w:p w14:paraId="07D5042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D9607" w14:textId="18F1320F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gravitatòria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Ona de gravetat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14B0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E940FD" w14:textId="62467C6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 planetària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 a les parts mitjana i alta de la troposfera en latituds mitjanes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té una longitud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uns 10.000 km.</w:t>
      </w:r>
    </w:p>
    <w:p w14:paraId="246EE8C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4DCFB" w14:textId="6392D12B" w:rsidR="009639F2" w:rsidRPr="009224A0" w:rsidRDefault="009639F2" w:rsidP="009639F2">
      <w:pPr>
        <w:pStyle w:val="HTMLPreformatted"/>
        <w:spacing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9224A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FENÒMENS METEOROLÒGICS </w:t>
      </w:r>
      <w:r w:rsidRPr="009224A0">
        <w:rPr>
          <w:rFonts w:ascii="Times New Roman" w:eastAsia="Times New Roman" w:hAnsi="Times New Roman" w:cs="Times New Roman"/>
          <w:smallCaps/>
          <w:sz w:val="24"/>
          <w:szCs w:val="24"/>
          <w:lang w:val="ca-ES"/>
        </w:rPr>
        <w:t>[entrada actualitzada]</w:t>
      </w:r>
      <w:r w:rsidRPr="009224A0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 xml:space="preserve"> onada de calor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  <w:lang w:val="ca-ES"/>
        </w:rPr>
        <w:t xml:space="preserve">c. nom. </w:t>
      </w:r>
      <w:r w:rsidRPr="009224A0">
        <w:rPr>
          <w:rFonts w:ascii="Times New Roman" w:eastAsia="Times New Roman" w:hAnsi="Times New Roman" w:cs="Times New Roman"/>
          <w:i/>
          <w:iCs/>
          <w:sz w:val="24"/>
          <w:szCs w:val="24"/>
          <w:lang w:val="ca-ES"/>
        </w:rPr>
        <w:t>f.</w:t>
      </w:r>
      <w:r w:rsidRPr="009224A0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Pujada de temperatura molt per damunt de la normal o de la del dia anterior, que afecta una àrea extensa i té una certa durada. </w:t>
      </w:r>
    </w:p>
    <w:p w14:paraId="5FFE55FC" w14:textId="77777777" w:rsidR="009639F2" w:rsidRDefault="009639F2" w:rsidP="009639F2">
      <w:pPr>
        <w:pStyle w:val="HTMLPreformatted"/>
        <w:spacing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3B35855B" w14:textId="03462E98" w:rsidR="009639F2" w:rsidRPr="007667E3" w:rsidRDefault="009639F2" w:rsidP="009639F2">
      <w:pPr>
        <w:pStyle w:val="HTMLPreformatted"/>
        <w:spacing w:line="276" w:lineRule="auto"/>
        <w:ind w:right="14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667E3">
        <w:rPr>
          <w:rFonts w:ascii="Times New Roman" w:eastAsia="Times New Roman" w:hAnsi="Times New Roman" w:cs="Times New Roman"/>
          <w:sz w:val="24"/>
          <w:szCs w:val="24"/>
          <w:lang w:val="ca-ES"/>
        </w:rPr>
        <w:t>Correspon generalment a una irrupció d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  <w:lang w:val="ca-ES"/>
        </w:rPr>
        <w:t>aire tropical.</w:t>
      </w:r>
      <w:r w:rsidRPr="007667E3">
        <w:rPr>
          <w:rStyle w:val="y2iqfc"/>
          <w:rFonts w:ascii="Times New Roman" w:hAnsi="Times New Roman" w:cs="Times New Roman"/>
          <w:lang w:val="ca-ES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  <w:lang w:val="ca-ES"/>
        </w:rPr>
        <w:t>No hi ha una definició estandarditzada d</w:t>
      </w:r>
      <w:r w:rsidR="00483E99">
        <w:rPr>
          <w:rFonts w:ascii="Times New Roman" w:hAnsi="Times New Roman" w:cs="Times New Roman"/>
          <w:sz w:val="24"/>
          <w:szCs w:val="24"/>
          <w:lang w:val="ca-ES"/>
        </w:rPr>
        <w:t>’</w:t>
      </w:r>
      <w:r w:rsidRPr="007667E3">
        <w:rPr>
          <w:rFonts w:ascii="Times New Roman" w:hAnsi="Times New Roman" w:cs="Times New Roman"/>
          <w:sz w:val="24"/>
          <w:szCs w:val="24"/>
          <w:lang w:val="ca-ES"/>
        </w:rPr>
        <w:t>onada de calor. L</w:t>
      </w:r>
      <w:r w:rsidR="00483E99">
        <w:rPr>
          <w:rFonts w:ascii="Times New Roman" w:hAnsi="Times New Roman" w:cs="Times New Roman"/>
          <w:sz w:val="24"/>
          <w:szCs w:val="24"/>
          <w:lang w:val="ca-ES"/>
        </w:rPr>
        <w:t>’</w:t>
      </w:r>
      <w:r>
        <w:rPr>
          <w:rFonts w:ascii="Times New Roman" w:hAnsi="Times New Roman" w:cs="Times New Roman"/>
          <w:sz w:val="24"/>
          <w:szCs w:val="24"/>
          <w:lang w:val="ca-ES"/>
        </w:rPr>
        <w:t>O</w:t>
      </w:r>
      <w:r w:rsidRPr="007667E3">
        <w:rPr>
          <w:rFonts w:ascii="Times New Roman" w:hAnsi="Times New Roman" w:cs="Times New Roman"/>
          <w:sz w:val="24"/>
          <w:szCs w:val="24"/>
          <w:lang w:val="ca-ES"/>
        </w:rPr>
        <w:t xml:space="preserve">rganització Meteorològica Mundial la defineix com </w:t>
      </w:r>
      <w:r w:rsidRPr="007667E3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val="ca-ES"/>
        </w:rPr>
        <w:t>«</w:t>
      </w:r>
      <w:r w:rsidRPr="007667E3">
        <w:rPr>
          <w:rFonts w:ascii="Times New Roman" w:eastAsia="Times New Roman" w:hAnsi="Times New Roman" w:cs="Times New Roman"/>
          <w:sz w:val="24"/>
          <w:szCs w:val="24"/>
          <w:lang w:val="ca-ES"/>
        </w:rPr>
        <w:t>temps inusualment càlid en la temperatura màxima i mínima i mitjana en una regió, que persisteix durant almenys dos dies consecutius durant el període calorós de l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  <w:lang w:val="ca-ES"/>
        </w:rPr>
        <w:t>any, en funció de les condicions climatològiques locals, amb registres per sobre dels llindars determinats</w:t>
      </w:r>
      <w:r>
        <w:rPr>
          <w:rFonts w:ascii="Times New Roman" w:eastAsia="Times New Roman" w:hAnsi="Times New Roman" w:cs="Times New Roman"/>
          <w:sz w:val="24"/>
          <w:szCs w:val="24"/>
          <w:lang w:val="ca-ES"/>
        </w:rPr>
        <w:t>»</w:t>
      </w:r>
      <w:r w:rsidRPr="007667E3">
        <w:rPr>
          <w:rFonts w:ascii="Times New Roman" w:hAnsi="Times New Roman" w:cs="Times New Roman"/>
          <w:sz w:val="24"/>
          <w:szCs w:val="24"/>
          <w:lang w:val="ca-ES"/>
        </w:rPr>
        <w:t xml:space="preserve">. Les agències meteorològiques de cada país tenen definicions pròpies respecte del que consideren una onada de calor. El </w:t>
      </w:r>
      <w:r>
        <w:rPr>
          <w:rFonts w:ascii="Times New Roman" w:hAnsi="Times New Roman" w:cs="Times New Roman"/>
          <w:sz w:val="24"/>
          <w:szCs w:val="24"/>
          <w:lang w:val="ca-ES"/>
        </w:rPr>
        <w:t>S</w:t>
      </w:r>
      <w:r w:rsidRPr="007667E3">
        <w:rPr>
          <w:rFonts w:ascii="Times New Roman" w:hAnsi="Times New Roman" w:cs="Times New Roman"/>
          <w:sz w:val="24"/>
          <w:szCs w:val="24"/>
          <w:lang w:val="ca-ES"/>
        </w:rPr>
        <w:t xml:space="preserve">ervei Meteorològic de </w:t>
      </w:r>
      <w:r w:rsidRPr="00AF14A3">
        <w:rPr>
          <w:rFonts w:ascii="Times New Roman" w:hAnsi="Times New Roman" w:cs="Times New Roman"/>
          <w:sz w:val="24"/>
          <w:szCs w:val="24"/>
          <w:lang w:val="ca-ES"/>
        </w:rPr>
        <w:t xml:space="preserve">Catalunya </w:t>
      </w:r>
      <w:r w:rsidRPr="00AF14A3">
        <w:rPr>
          <w:rFonts w:ascii="Times New Roman" w:eastAsia="Times New Roman" w:hAnsi="Times New Roman" w:cs="Times New Roman"/>
          <w:sz w:val="24"/>
          <w:szCs w:val="24"/>
          <w:lang w:val="ca-ES"/>
        </w:rPr>
        <w:t>estableix que el llindar per a determinar una onada de calor són les temperatures màximes, que han d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 w:rsidRPr="00AF14A3">
        <w:rPr>
          <w:rFonts w:ascii="Times New Roman" w:eastAsia="Times New Roman" w:hAnsi="Times New Roman" w:cs="Times New Roman"/>
          <w:sz w:val="24"/>
          <w:szCs w:val="24"/>
          <w:lang w:val="ca-ES"/>
        </w:rPr>
        <w:t>excedir el percentil estadístic del 98</w:t>
      </w:r>
      <w:r w:rsidR="00DE565C" w:rsidRPr="00C23FD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/>
        </w:rPr>
        <w:t> </w:t>
      </w:r>
      <w:r w:rsidRPr="00AF14A3">
        <w:rPr>
          <w:rFonts w:ascii="Times New Roman" w:eastAsia="Times New Roman" w:hAnsi="Times New Roman" w:cs="Times New Roman"/>
          <w:sz w:val="24"/>
          <w:szCs w:val="24"/>
          <w:lang w:val="ca-ES"/>
        </w:rPr>
        <w:t>% dels últims deu anys de la sèrie de cada estació meteorològica oficial. Això vol dir que el 2</w:t>
      </w:r>
      <w:r w:rsidR="00DE565C" w:rsidRPr="00C23FD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/>
        </w:rPr>
        <w:t> </w:t>
      </w:r>
      <w:r w:rsidRPr="00AF14A3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% dels dies més càlids dels últims deu anys marcaran el llindar de temperatures màximes </w:t>
      </w:r>
      <w:r>
        <w:rPr>
          <w:rFonts w:ascii="Times New Roman" w:eastAsia="Times New Roman" w:hAnsi="Times New Roman" w:cs="Times New Roman"/>
          <w:sz w:val="24"/>
          <w:szCs w:val="24"/>
          <w:lang w:val="ca-ES"/>
        </w:rPr>
        <w:t>que s</w:t>
      </w:r>
      <w:r w:rsidR="00483E99">
        <w:rPr>
          <w:rFonts w:ascii="Times New Roman" w:eastAsia="Times New Roman" w:hAnsi="Times New Roman" w:cs="Times New Roman"/>
          <w:sz w:val="24"/>
          <w:szCs w:val="24"/>
          <w:lang w:val="ca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ca-ES"/>
        </w:rPr>
        <w:t>han de</w:t>
      </w:r>
      <w:r w:rsidRPr="00AF14A3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superar per a determinar una onada de calor</w:t>
      </w:r>
      <w:r w:rsidRPr="00AF14A3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0F49C19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55770" w14:textId="50FB0B5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nada de fred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Baixada de la temperatura molt per sota de la normal o de la del dia anterior, que afecta una àrea 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 xml:space="preserve">extensa i té una certa durada. </w:t>
      </w:r>
    </w:p>
    <w:p w14:paraId="4B482E6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88FD7" w14:textId="26FC9530" w:rsidR="009639F2" w:rsidRPr="00697B1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B12">
        <w:rPr>
          <w:rFonts w:ascii="Times New Roman" w:eastAsia="Times New Roman" w:hAnsi="Times New Roman" w:cs="Times New Roman"/>
          <w:sz w:val="24"/>
          <w:szCs w:val="24"/>
        </w:rPr>
        <w:t>Va associada amb la invasió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aire fred (polar o continental). Segons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rganització 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eteorològica 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undial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, una onada de fred és el resultat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un fort refredament per la invasió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aire molt freda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 xml:space="preserve">estén per un ampli territori,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 xml:space="preserve"> sobtada</w:t>
      </w:r>
      <w:r w:rsidRPr="00697B12">
        <w:rPr>
          <w:rStyle w:val="hgkelc"/>
          <w:rFonts w:ascii="Times New Roman" w:eastAsia="Times New Roman" w:hAnsi="Times New Roman" w:cs="Times New Roman"/>
          <w:sz w:val="24"/>
          <w:szCs w:val="24"/>
        </w:rPr>
        <w:t>. Cada país defineix els llindars del que es considera una onada de fred. A Catalunya, s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egons el Servei Meteorològic de Catalunya, per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697B12">
        <w:rPr>
          <w:rFonts w:ascii="Times New Roman" w:eastAsia="Times New Roman" w:hAnsi="Times New Roman" w:cs="Times New Roman"/>
          <w:sz w:val="24"/>
          <w:szCs w:val="24"/>
        </w:rPr>
        <w:t xml:space="preserve"> es doni una onada de fred </w:t>
      </w:r>
      <w:r w:rsidRPr="00697B12">
        <w:rPr>
          <w:rStyle w:val="css-901oao"/>
          <w:rFonts w:ascii="Times New Roman" w:eastAsia="Times New Roman" w:hAnsi="Times New Roman" w:cs="Times New Roman"/>
          <w:sz w:val="24"/>
          <w:szCs w:val="24"/>
        </w:rPr>
        <w:t>és necessari que la temperatura mínima diària sigui inferior al percentil 2 durant tres dies consecutius o més en les estacions de mesura</w:t>
      </w:r>
      <w:r>
        <w:rPr>
          <w:rStyle w:val="css-901oao"/>
          <w:rFonts w:ascii="Times New Roman" w:eastAsia="Times New Roman" w:hAnsi="Times New Roman" w:cs="Times New Roman"/>
          <w:sz w:val="24"/>
          <w:szCs w:val="24"/>
        </w:rPr>
        <w:t>ment</w:t>
      </w:r>
      <w:r w:rsidRPr="00697B12">
        <w:rPr>
          <w:rStyle w:val="css-901oao"/>
          <w:rFonts w:ascii="Times New Roman" w:eastAsia="Times New Roman" w:hAnsi="Times New Roman" w:cs="Times New Roman"/>
          <w:sz w:val="24"/>
          <w:szCs w:val="24"/>
        </w:rPr>
        <w:t xml:space="preserve"> de la temperatura. </w:t>
      </w:r>
    </w:p>
    <w:p w14:paraId="4E22F8F5" w14:textId="77777777" w:rsidR="009639F2" w:rsidRPr="00697B1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59E48" w14:textId="742BC4D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neig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Fenomen òptic que consisteix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ondulació de les vores dels astres o en la de les imatges dels objectes més o menys llunyans, per efecte de la refrangibilitat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</w:t>
      </w:r>
      <w:r w:rsidRPr="00AF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desigual. </w:t>
      </w:r>
    </w:p>
    <w:p w14:paraId="0885EA61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D43E3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cas dels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objectes terrestres és especialment intens a les hores de</w:t>
      </w:r>
      <w:r w:rsidRPr="00660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fort.</w:t>
      </w:r>
    </w:p>
    <w:p w14:paraId="24A21B3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B7003" w14:textId="5137686C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pacitat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Enterboliment, manca de transparència. </w:t>
      </w:r>
      <w:r>
        <w:rPr>
          <w:rFonts w:ascii="Times New Roman" w:eastAsia="Times New Roman" w:hAnsi="Times New Roman" w:cs="Times New Roman"/>
          <w:sz w:val="24"/>
          <w:szCs w:val="24"/>
        </w:rPr>
        <w:t>| 2. 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aracterística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atenua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la propagació dels raigs lluminosos.</w:t>
      </w:r>
    </w:p>
    <w:p w14:paraId="3E050B2A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A2FA2" w14:textId="0ABB9ABD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factor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enterboliment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250D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40CA9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opacus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Dit de la varietat de núvol del gènere altocúmulus, altoestratus, estratocúmulus o estratus que constitueix una capa de núvols a través de la qual no és possible veure ni el Sol ni la Lluna. </w:t>
      </w:r>
    </w:p>
    <w:p w14:paraId="1796B751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36516" w14:textId="640C0630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palescència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Coloració blanquinosa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causada per la difusió de la llum que produeixen partícules i gasos en suspensió. </w:t>
      </w:r>
    </w:p>
    <w:p w14:paraId="7949BB7B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A4A42" w14:textId="53CEBFBB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ò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ptica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Branca de la meteorologia que estudia els meteors lluminosos que tenen lloc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4BEF8118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85B9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ratge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Terral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1FBDCD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12F8C" w14:textId="79A8D11E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Organització Meteorològica Mundial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n. pr.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Institució </w:t>
      </w:r>
      <w:r>
        <w:rPr>
          <w:rFonts w:ascii="Times New Roman" w:eastAsia="Times New Roman" w:hAnsi="Times New Roman" w:cs="Times New Roman"/>
          <w:sz w:val="24"/>
          <w:szCs w:val="24"/>
        </w:rPr>
        <w:t>impulsada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Organització de les Nacions Unides per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estudi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coordinació de les activitats internacionals referents a la meteorologia. </w:t>
      </w:r>
    </w:p>
    <w:p w14:paraId="6549F209" w14:textId="77777777" w:rsidR="009639F2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73DDA" w14:textId="77777777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OMM</w:t>
      </w:r>
    </w:p>
    <w:p w14:paraId="3C6CB45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ED614" w14:textId="1DD1ADC8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rientació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Direcció referida als punts cardinals.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fet de col·locar un aparell, un mapa,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orientació que li correspon. </w:t>
      </w:r>
    </w:p>
    <w:p w14:paraId="387795C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8FACF" w14:textId="1A994253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 de sípia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conc. nom.m.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que donen els mariners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altocúmulus lenticular, sobretot al de formes ovo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dals allargassades i plenes o de textura ondulada. </w:t>
      </w:r>
    </w:p>
    <w:p w14:paraId="797AAE0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73A37A" w14:textId="773C3BFD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scil·lació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Variació periòdica del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paràmetre a una banda i altra del seu valor </w:t>
      </w:r>
      <w:r>
        <w:rPr>
          <w:rFonts w:ascii="Times New Roman" w:eastAsia="Times New Roman" w:hAnsi="Times New Roman" w:cs="Times New Roman"/>
          <w:sz w:val="24"/>
          <w:szCs w:val="24"/>
        </w:rPr>
        <w:t>de 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(oscil·lació anual o diürna de la temperatura, etc.). </w:t>
      </w:r>
    </w:p>
    <w:p w14:paraId="5953643F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9B88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Se la sol mesurar per la diferència entre els valors extrems. </w:t>
      </w:r>
    </w:p>
    <w:p w14:paraId="1467EAC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5C973" w14:textId="2C63FD23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scil·lació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Atlàntic Nord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luctuació de la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situada entre la zona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Islàndia i la de les Açores, i que es determina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índex NAO, definit com la diferència de pressió atmosfèrica en superfície entre dos observatoris situats </w:t>
      </w:r>
      <w:r w:rsidRPr="007667E3">
        <w:rPr>
          <w:rFonts w:ascii="Times New Roman" w:hAnsi="Times New Roman" w:cs="Times New Roman"/>
          <w:sz w:val="24"/>
          <w:szCs w:val="24"/>
        </w:rPr>
        <w:t>a Islàndia i a les Açores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2E2AB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9F56B" w14:textId="0E870229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També és 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oneguda </w:t>
      </w:r>
      <w:r>
        <w:rPr>
          <w:rFonts w:ascii="Times New Roman" w:eastAsia="Times New Roman" w:hAnsi="Times New Roman" w:cs="Times New Roman"/>
          <w:sz w:val="24"/>
          <w:szCs w:val="24"/>
        </w:rPr>
        <w:t>per la sigla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NAO,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anglès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North Atlantic o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scillation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8C72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D6E6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NAO</w:t>
      </w:r>
    </w:p>
    <w:p w14:paraId="5F42799E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08A1A" w14:textId="27018922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scil·lació tèrmica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Amplitud tèrmica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FEC9E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4A78A" w14:textId="70B7FB33" w:rsidR="009639F2" w:rsidRPr="0066063F" w:rsidRDefault="009639F2" w:rsidP="009639F2">
      <w:pP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zó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Gas de molècules compostes per tres àtoms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oxigen, que té la capacitat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bsorbir la radiació amb longitud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 xml:space="preserve">ona entre 0,001 i 0,38 micròmetres. </w:t>
      </w:r>
    </w:p>
    <w:p w14:paraId="40EC464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51EAD6" w14:textId="0BEF7002" w:rsidR="009639F2" w:rsidRPr="0066063F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Es pot trobar a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 xml:space="preserve">estratosfera, formant la subcapa anomenada </w:t>
      </w:r>
      <w:r w:rsidRPr="0066063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ozonosfera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, responsable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absorbir la radiació ultraviolada tipus B i C. A la troposfera es pot trobar format a partir de reaccions químiques de les immissions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òxid nitrós i la forta radiació solar de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bCs/>
          <w:sz w:val="24"/>
          <w:szCs w:val="24"/>
        </w:rPr>
        <w:t>època estival, formant la boira fotoquímica o boirum.</w:t>
      </w:r>
    </w:p>
    <w:p w14:paraId="38AAFF0A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700AC" w14:textId="7B0B5171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zonització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Conversió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oxigen ordinari en ozó</w:t>
      </w:r>
      <w:r w:rsidRPr="007667E3">
        <w:rPr>
          <w:rFonts w:ascii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EB17864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446C1" w14:textId="4A375DEF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atribueix a les descàrregues elèctriques i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acció de les radiacions procedents del Sol i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espai. </w:t>
      </w:r>
    </w:p>
    <w:p w14:paraId="26FB3D5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C3926" w14:textId="0B93A682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zonosfera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la qual la concentració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ozó és relativament gran i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estén entre els </w:t>
      </w:r>
      <w:r w:rsidRPr="0066063F">
        <w:rPr>
          <w:rFonts w:ascii="Times New Roman" w:eastAsia="Times New Roman" w:hAnsi="Times New Roman" w:cs="Times New Roman"/>
          <w:sz w:val="24"/>
          <w:szCs w:val="24"/>
        </w:rPr>
        <w:t>entre els 15 i els 40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6063F">
        <w:rPr>
          <w:rFonts w:ascii="Times New Roman" w:eastAsia="Times New Roman" w:hAnsi="Times New Roman" w:cs="Times New Roman"/>
          <w:sz w:val="24"/>
          <w:szCs w:val="24"/>
        </w:rPr>
        <w:t>altitu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D92FC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B08B6" w14:textId="7444E1C9" w:rsidR="009639F2" w:rsidRPr="007667E3" w:rsidRDefault="009639F2" w:rsidP="009639F2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zonosonda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meteorològic que mesura les variacions verticals de la concentració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ozó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A0E07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8E934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72E62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P</w:t>
      </w:r>
    </w:p>
    <w:p w14:paraId="463B2BC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C859B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agoscopi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 a indicar la possibilitat de glaçada. </w:t>
      </w:r>
    </w:p>
    <w:p w14:paraId="666E6A3E" w14:textId="77777777" w:rsidR="009639F2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EEABAF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un psicròmetre al qual va unit un àbac o taula on està marcat el límit del perill de glaçada. </w:t>
      </w:r>
    </w:p>
    <w:p w14:paraId="433D2646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23322" w14:textId="5BC1B321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aleoclima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Clima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temps anterior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existència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observacions meteorològiques instrumentals,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inici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les quals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estableix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any 1850.</w:t>
      </w:r>
    </w:p>
    <w:p w14:paraId="35A061D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BA7F1" w14:textId="0C56CA02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aleoclimatologia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Estudi del clima de les edats passades</w:t>
      </w:r>
      <w:r>
        <w:rPr>
          <w:rFonts w:ascii="Times New Roman" w:eastAsia="Times New Roman" w:hAnsi="Times New Roman" w:cs="Times New Roman"/>
          <w:sz w:val="24"/>
          <w:szCs w:val="24"/>
        </w:rPr>
        <w:t>. | 2. 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studi dels paleoclimes.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66BFB0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58014912" w14:textId="70EFCC9A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·l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o prefix amb el qual abans es designava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mantell uniforme de núvols.</w:t>
      </w:r>
    </w:p>
    <w:p w14:paraId="445D29A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3DE0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la nomenclatura moderna dels núvols ha estat substituït pel nom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vel</w:t>
      </w:r>
      <w:r w:rsidRPr="004C5D5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 millor pel sufix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stratus.</w:t>
      </w:r>
    </w:p>
    <w:p w14:paraId="677E3CCF" w14:textId="77777777" w:rsidR="00C37BA6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F788E5" w14:textId="43122019" w:rsidR="00C37BA6" w:rsidRPr="00C37BA6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Vegeu </w:t>
      </w:r>
      <w:r w:rsidRPr="00C37BA6"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>vel nuvolós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638D39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1ADC30" w14:textId="77777777" w:rsidR="00D32514" w:rsidRPr="00B869D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041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pallium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B869D3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Vel nuvolós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A7E197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A2F592" w14:textId="5B5EF828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805A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pampero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amb el qual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Uruguai</w:t>
      </w:r>
      <w:r w:rsidRPr="007667E3">
        <w:rPr>
          <w:rFonts w:ascii="Times New Roman" w:hAnsi="Times New Roman" w:cs="Times New Roman"/>
          <w:sz w:val="24"/>
          <w:szCs w:val="24"/>
        </w:rPr>
        <w:t xml:space="preserve"> 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Argentina és designat un temporal de vent del SW, comunament tempestuós. </w:t>
      </w:r>
    </w:p>
    <w:p w14:paraId="10B39CA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8CCE57" w14:textId="626131C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Correspon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arribada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front fred o línia de torbonades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depressió, i va seguit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irrupció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fred. </w:t>
      </w:r>
    </w:p>
    <w:p w14:paraId="15D4B121" w14:textId="77777777" w:rsidR="00D32514" w:rsidRPr="004B160E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C0A72" w14:textId="6710F1DF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pannus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accessori en forma de capa contínua o de tires escantellades, que se situa per sota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núvol. </w:t>
      </w:r>
    </w:p>
    <w:p w14:paraId="4C49678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5245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antà baromètric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Àrea de pressió uniforme propera a la normal i sense gradient isob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ric ben definit. </w:t>
      </w:r>
    </w:p>
    <w:p w14:paraId="411F30C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058ED" w14:textId="23B4B64C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antalla pluviomètrica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Pantalla de protecció col·locada al voltant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embut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pluviòmetre, destinada a eliminar la influència dels remolins i els esquitxos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obstacles veïns. </w:t>
      </w:r>
    </w:p>
    <w:p w14:paraId="7680733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1974B" w14:textId="42B1D30A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aral·laxi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Desviació aparent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objecte quan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observador canvia de posició. </w:t>
      </w:r>
    </w:p>
    <w:p w14:paraId="5BA5F1A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3C872" w14:textId="63FB86C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la lectura de les graduacions dels instruments es pot cometre un </w:t>
      </w:r>
      <w:r w:rsidRPr="0072395B">
        <w:rPr>
          <w:rFonts w:ascii="Times New Roman" w:eastAsia="Times New Roman" w:hAnsi="Times New Roman" w:cs="Times New Roman"/>
          <w:iCs/>
          <w:sz w:val="24"/>
          <w:szCs w:val="24"/>
        </w:rPr>
        <w:t>error de paral·laxi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quan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escala graduada i el punt observat (p. ex.,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extrem de la columna termomètrica) són a diferent distància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observador.</w:t>
      </w:r>
    </w:p>
    <w:p w14:paraId="459D62C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444D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arametrització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Mètode emprat en la predicció numèrica del temps i el clima que permet modelitzar els diferents processos físics que tenen lloc a una escala temporal i espacial inferiors a la resolució del model utilitzat. </w:t>
      </w:r>
    </w:p>
    <w:p w14:paraId="6D30C071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3A9F0" w14:textId="7D8FC47C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aràmetre de Coriolis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Paràmetre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utilitza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mesurar la força de Coriolis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defineix per la relació </w:t>
      </w:r>
      <w:r w:rsidRPr="00296ECE"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B67A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sin </w:t>
      </w:r>
      <w:r w:rsidRPr="00BB67A1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296ECE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és la velocitat angular de la Terra i </w:t>
      </w:r>
      <w:r w:rsidRPr="00296ECE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latitud. </w:t>
      </w:r>
    </w:p>
    <w:p w14:paraId="5EAB0B7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3C5AC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aràmetre de Rossby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Paràmetre que expressa la variació per unitat de longitud del paràmetre de Coriolis en direcció nord. </w:t>
      </w:r>
    </w:p>
    <w:p w14:paraId="5723487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046DC" w14:textId="1806933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arantheli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Ressol o fals Sol situat en el cercle parhèlic, o sia a la mateixa altura que el Sol, i a una distància angular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astre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superior als 90°. </w:t>
      </w:r>
    </w:p>
    <w:p w14:paraId="42CB5E4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BD907" w14:textId="20CC5959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araselen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Resplendor que alguna vegada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observa, amb cel cirrós, quan hi ha Lluna. </w:t>
      </w:r>
    </w:p>
    <w:p w14:paraId="08F1AD3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F28B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seva posició en relació amb aquest astre és la mateixa que la dels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parhelis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relativament al Sol.</w:t>
      </w:r>
    </w:p>
    <w:p w14:paraId="2119D97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93E30" w14:textId="5693D79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aràsit atmosfèric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electromagnètica no visible emesa durant una descàrrega elèctrica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1893B6F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F019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9D3">
        <w:rPr>
          <w:rFonts w:ascii="Times New Roman" w:eastAsia="Times New Roman" w:hAnsi="Times New Roman" w:cs="Times New Roman"/>
          <w:b/>
          <w:bCs/>
          <w:sz w:val="24"/>
          <w:szCs w:val="24"/>
        </w:rPr>
        <w:t>METEOROLOGIA</w:t>
      </w:r>
      <w:r w:rsidRPr="00B869D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B869D3">
        <w:rPr>
          <w:rFonts w:ascii="Times New Roman" w:eastAsia="Times New Roman" w:hAnsi="Times New Roman" w:cs="Times New Roman"/>
          <w:smallCaps/>
          <w:sz w:val="24"/>
          <w:szCs w:val="24"/>
        </w:rPr>
        <w:t>entrada actualitzada</w:t>
      </w:r>
      <w:r w:rsidRPr="00B869D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B869D3">
        <w:rPr>
          <w:rFonts w:ascii="Times New Roman" w:eastAsia="Times New Roman" w:hAnsi="Times New Roman" w:cs="Times New Roman"/>
          <w:b/>
          <w:bCs/>
          <w:sz w:val="24"/>
          <w:szCs w:val="24"/>
        </w:rPr>
        <w:t>soroll paràsit</w:t>
      </w:r>
      <w:r w:rsidRPr="00B8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9D3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 w:rsidRPr="00B869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869D3">
        <w:rPr>
          <w:rFonts w:ascii="Times New Roman" w:eastAsia="Times New Roman" w:hAnsi="Times New Roman" w:cs="Times New Roman"/>
          <w:sz w:val="24"/>
          <w:szCs w:val="24"/>
          <w:highlight w:val="magenta"/>
        </w:rPr>
        <w:t>Soroll atmosfèric</w:t>
      </w:r>
      <w:r w:rsidRPr="00B86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BD75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1F3EA" w14:textId="74BBE3B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arcel·la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Volum teòric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</w:t>
      </w:r>
      <w:r w:rsidRPr="007667E3">
        <w:rPr>
          <w:rFonts w:ascii="Times New Roman" w:hAnsi="Times New Roman" w:cs="Times New Roman"/>
          <w:sz w:val="24"/>
          <w:szCs w:val="24"/>
        </w:rPr>
        <w:t>al qu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7667E3">
        <w:rPr>
          <w:rFonts w:ascii="Times New Roman" w:hAnsi="Times New Roman" w:cs="Times New Roman"/>
          <w:sz w:val="24"/>
          <w:szCs w:val="24"/>
        </w:rPr>
        <w:t xml:space="preserve"> se li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assignen unes de</w:t>
      </w:r>
      <w:r>
        <w:rPr>
          <w:rFonts w:ascii="Times New Roman" w:eastAsia="Times New Roman" w:hAnsi="Times New Roman" w:cs="Times New Roman"/>
          <w:sz w:val="24"/>
          <w:szCs w:val="24"/>
        </w:rPr>
        <w:t>terminades propietats físiques (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com la temperatura,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humitat, entre altres),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forma uniforme, de </w:t>
      </w:r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evolució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 volum imaginari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manté la uniformitat en tot el volum.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47056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A79031" w14:textId="18BAAE8D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arheli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Taca de llum, blanca o irisada (amb el roig cap al Sol), que a vegades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observa, amb cel cirrós, </w:t>
      </w:r>
      <w:r w:rsidRPr="007667E3">
        <w:rPr>
          <w:rFonts w:ascii="Times New Roman" w:hAnsi="Times New Roman" w:cs="Times New Roman"/>
          <w:sz w:val="24"/>
          <w:szCs w:val="24"/>
        </w:rPr>
        <w:t>a una banda i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altra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astre i a la mateixa altura que ell. </w:t>
      </w:r>
    </w:p>
    <w:p w14:paraId="73539C1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7F499" w14:textId="2AE48AB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Els parhelis es troben en els extrems del diàmetre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halo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22° si el Sol és baix, i un xic enfora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halo si el Sol és alt. </w:t>
      </w:r>
    </w:p>
    <w:p w14:paraId="058F6E1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05B4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atró climàtic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Qualsevol de les característiques que defineixen el clima que es repeteixen cada cert temps. </w:t>
      </w:r>
    </w:p>
    <w:p w14:paraId="593984B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5FC0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atró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Qualsevol de les característiques meteorològiques que es repeteixen cada cert temps. </w:t>
      </w:r>
    </w:p>
    <w:p w14:paraId="10C1BF2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F209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edra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1. 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glaç esfèr</w:t>
      </w:r>
      <w:r>
        <w:rPr>
          <w:rFonts w:ascii="Times New Roman" w:eastAsia="Times New Roman" w:hAnsi="Times New Roman" w:cs="Times New Roman"/>
          <w:sz w:val="24"/>
          <w:szCs w:val="24"/>
        </w:rPr>
        <w:t>ic de més de 5 mm de diàmetre. | 2. 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onjunt de grans de glaç soldats entre 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trossets de glaç irregulars, sovint formats per capes alternativament opaques i transparents. </w:t>
      </w:r>
    </w:p>
    <w:p w14:paraId="6C234B5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EA293" w14:textId="70E70D94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 grans 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auen durant tempestes fortes i gairebé sempre acompanyats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activitat elèctrica</w:t>
      </w:r>
      <w:r w:rsidRPr="001D6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intensa. Es considera pedra gran, o grossa, quan el seu diàmetre </w:t>
      </w:r>
      <w:r>
        <w:rPr>
          <w:rFonts w:ascii="Times New Roman" w:eastAsia="Times New Roman" w:hAnsi="Times New Roman" w:cs="Times New Roman"/>
          <w:sz w:val="24"/>
          <w:szCs w:val="24"/>
        </w:rPr>
        <w:t>més gran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és superior als 2 cm.</w:t>
      </w:r>
    </w:p>
    <w:p w14:paraId="497FA40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3F34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edregada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Precipitació en forma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pedra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en particular si és quelcom abundant. </w:t>
      </w:r>
    </w:p>
    <w:p w14:paraId="38591C7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534F4" w14:textId="19650F6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elàgic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pelàgica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Es diu del vent que ve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alta mar.</w:t>
      </w:r>
    </w:p>
    <w:p w14:paraId="55ED51E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D069" w14:textId="604F334F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endent del front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Tangent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angle que forma un front </w:t>
      </w:r>
      <w:r>
        <w:rPr>
          <w:rFonts w:ascii="Times New Roman" w:eastAsia="Times New Roman" w:hAnsi="Times New Roman" w:cs="Times New Roman"/>
          <w:sz w:val="24"/>
          <w:szCs w:val="24"/>
        </w:rPr>
        <w:t>amb una superfície horitzontal.</w:t>
      </w:r>
    </w:p>
    <w:p w14:paraId="4584016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74554" w14:textId="426E2B0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enell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Artefacte amb una o dues planxes rígides, que gira amb el vent i n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indica la direcció.</w:t>
      </w:r>
    </w:p>
    <w:p w14:paraId="076B911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9F6A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pè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ntada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Període de </w:t>
      </w:r>
      <w:r>
        <w:rPr>
          <w:rFonts w:ascii="Times New Roman" w:eastAsia="Times New Roman" w:hAnsi="Times New Roman" w:cs="Times New Roman"/>
          <w:sz w:val="24"/>
          <w:szCs w:val="24"/>
        </w:rPr>
        <w:t>cinc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dies, adoptat a vegades com a unitat de temps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els treballs climatològics.</w:t>
      </w:r>
    </w:p>
    <w:p w14:paraId="4768093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0ED8" w14:textId="11DE5A09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ercolació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Penetració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superficial cap a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gruixes profundes del terreny.</w:t>
      </w:r>
    </w:p>
    <w:p w14:paraId="444182A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F442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escolament, infiltració</w:t>
      </w:r>
    </w:p>
    <w:p w14:paraId="36253D3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A4CA8" w14:textId="75C0BA5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eresós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peresosa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Es diu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aparell o instrument que triga temps a posar-se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acord amb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magnitud que ha de mesurar.</w:t>
      </w:r>
    </w:p>
    <w:p w14:paraId="194BB58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FD67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t.: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inèrcia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40FB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CA472" w14:textId="542A590D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CLIMATOLOGIA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eríode crític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ioclimatologia, període, relativament curt, durant el qual la sensibilitat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planta (o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animal) en matèria climàtica, o almenys amb referència a algun dels elements del clima, és molt més gran que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ordinari.</w:t>
      </w:r>
    </w:p>
    <w:p w14:paraId="5B6D7AA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69529" w14:textId="0371B94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Si durant el període crític les exigències climàtiques de la planta no són satisfetes, o bé si ho són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manera insuficient, el rendiment econòmic disminueix o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anul·la.</w:t>
      </w:r>
    </w:p>
    <w:p w14:paraId="2195067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68C8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eríode de Brückner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Cicle de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B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rückner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EADE5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025F1" w14:textId="738A38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eríode de retorn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Interval de temps estimat 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mitjà 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càlculs estadístics que ha de transcórrer entre dos successos extraordinaris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fenomen meteorològic poc freqüent, i de conseqüències generalment catastròfiques.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Invers de la freqüència estadística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fenomen meteorològic.</w:t>
      </w:r>
    </w:p>
    <w:p w14:paraId="469C57E8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53273" w14:textId="132A25C5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eríode glacial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Glaciació</w:t>
      </w:r>
      <w:r w:rsidR="00F605F6" w:rsidRPr="00F605F6">
        <w:rPr>
          <w:rFonts w:ascii="Times New Roman" w:eastAsia="Times New Roman" w:hAnsi="Times New Roman" w:cs="Times New Roman"/>
          <w:sz w:val="24"/>
          <w:szCs w:val="24"/>
          <w:highlight w:val="magenta"/>
        </w:rPr>
        <w:t>(3)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CD5771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7905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eríode interglacial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Temps comprès entre dos períodes glacials consecutius. </w:t>
      </w:r>
    </w:p>
    <w:p w14:paraId="204F8F08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EF40F" w14:textId="13B5CE1C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eríode sinòptic natural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om. 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Període de temps durant el qual les característiques essencials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situació sinòptica es fan persistents sobre una gran àrea de la Terra. </w:t>
      </w:r>
    </w:p>
    <w:p w14:paraId="4F55A83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79D5C" w14:textId="77777777" w:rsidR="00A32DE8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A32DE8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eriodicitat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231F1" w14:textId="77777777" w:rsidR="00A32DE8" w:rsidRDefault="00A32DE8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4E2CA" w14:textId="35D2BED5" w:rsidR="00A32DE8" w:rsidRDefault="00A32DE8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32DE8">
        <w:rPr>
          <w:rFonts w:ascii="Times New Roman" w:eastAsia="Times New Roman" w:hAnsi="Times New Roman" w:cs="Times New Roman"/>
          <w:sz w:val="24"/>
          <w:szCs w:val="24"/>
        </w:rPr>
        <w:t>nterval de temps entre l’ocurrència del mateix valor d’una variable meteorològica o d’un fenomen meteorològic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192B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5B51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eriodograma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Diagrama amb el qual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cerquen periodicitats desconegudes en la marxa dels fenòmens naturals. </w:t>
      </w:r>
    </w:p>
    <w:p w14:paraId="5C30376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B19CE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395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perlucidus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Dit de la varietat de núvol del gènere altocúmulus o estratocúmulus que constitueix una capa de núvols extensa amb espais clars petits que deixen veure allò que hi ha per sobre. </w:t>
      </w:r>
    </w:p>
    <w:p w14:paraId="4AA9B91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DBB1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permagel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Terreny permanentment congelat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F02C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A405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69D3">
        <w:rPr>
          <w:rFonts w:ascii="Times New Roman" w:eastAsia="Times New Roman" w:hAnsi="Times New Roman" w:cs="Times New Roman"/>
          <w:bCs/>
          <w:sz w:val="24"/>
          <w:szCs w:val="24"/>
        </w:rPr>
        <w:t>Sin. compl.: permafrost</w:t>
      </w:r>
    </w:p>
    <w:p w14:paraId="0C14393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E35EAC" w14:textId="77777777" w:rsidR="00D32514" w:rsidRPr="00B869D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permafrost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B869D3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Permagel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B3E41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15C7B" w14:textId="7999814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ersistència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Tendència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unes condicions meteorològiques a subsistir més temps que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ordinari.</w:t>
      </w:r>
    </w:p>
    <w:p w14:paraId="0185C1B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653398" w14:textId="7B5DF40E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ertorbació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Modificació sobtada que es produeix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atmosfera.</w:t>
      </w:r>
    </w:p>
    <w:p w14:paraId="5C7904D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BBA167" w14:textId="6FF0F722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ertorbació ionosfèrica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Modificació sobtada que es produeix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estat de la ionosfera.</w:t>
      </w:r>
    </w:p>
    <w:p w14:paraId="1E2BB93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D7A28" w14:textId="2FEC4D2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etita edat de gel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Període comprès entre els segles </w:t>
      </w:r>
      <w:r w:rsidRPr="004B160E">
        <w:rPr>
          <w:rFonts w:ascii="Times New Roman" w:eastAsia="Times New Roman" w:hAnsi="Times New Roman" w:cs="Times New Roman"/>
          <w:smallCaps/>
          <w:sz w:val="24"/>
          <w:szCs w:val="24"/>
        </w:rPr>
        <w:t>xiv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4B160E">
        <w:rPr>
          <w:rFonts w:ascii="Times New Roman" w:eastAsia="Times New Roman" w:hAnsi="Times New Roman" w:cs="Times New Roman"/>
          <w:smallCaps/>
          <w:sz w:val="24"/>
          <w:szCs w:val="24"/>
        </w:rPr>
        <w:t>xix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caracteritzat per un clima marcadament més fred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actual, amb una expansió 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les glaceres de muntanya.</w:t>
      </w:r>
    </w:p>
    <w:p w14:paraId="18F3F7B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3279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etricor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Olor de terra mullada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3565F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57E63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ilar solar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Columna lluminosa que es projecta verticalment cap al cel, estenent-se per sobre i per sota del Sol, principalment, però també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Lluna.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5E69D1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E4634" w14:textId="77777777" w:rsidR="00D32514" w:rsidRPr="00C109CF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Sin. compl.: pilar de llum</w:t>
      </w:r>
    </w:p>
    <w:p w14:paraId="32A7F31C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6582E" w14:textId="77777777" w:rsidR="00D32514" w:rsidRPr="00842FE8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ilar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 llum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Pilar solar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A11C2D8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C7BC2" w14:textId="5D4466EE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ileus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accessori en forma de barret i de poca extensió horitzontal que es troba per sobre el cim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cúmulus 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cumulonimbus. </w:t>
      </w:r>
    </w:p>
    <w:p w14:paraId="6AD4B085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4BF7F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bufanda, caputxa</w:t>
      </w:r>
    </w:p>
    <w:p w14:paraId="0BB35B9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E1582" w14:textId="04B3F5BE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iranòmetre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 a mesurar la totalitat de la radiació difusa de petita longitud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ona, incloent-hi la de tot el cel i la reflecti</w:t>
      </w:r>
      <w:r>
        <w:rPr>
          <w:rFonts w:ascii="Times New Roman" w:eastAsia="Times New Roman" w:hAnsi="Times New Roman" w:cs="Times New Roman"/>
          <w:sz w:val="24"/>
          <w:szCs w:val="24"/>
        </w:rPr>
        <w:t>da per la superfície terrestre.</w:t>
      </w:r>
    </w:p>
    <w:p w14:paraId="4F1C120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BEB9D" w14:textId="0AF990DB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="00C37BA6">
        <w:rPr>
          <w:rFonts w:ascii="Times New Roman" w:eastAsia="Times New Roman" w:hAnsi="Times New Roman" w:cs="Times New Roman"/>
          <w:sz w:val="24"/>
          <w:szCs w:val="24"/>
        </w:rPr>
        <w:t xml:space="preserve">actinòmetre, </w:t>
      </w:r>
      <w:r>
        <w:rPr>
          <w:rFonts w:ascii="Times New Roman" w:eastAsia="Times New Roman" w:hAnsi="Times New Roman" w:cs="Times New Roman"/>
          <w:sz w:val="24"/>
          <w:szCs w:val="24"/>
        </w:rPr>
        <w:t>solarímetre</w:t>
      </w:r>
    </w:p>
    <w:p w14:paraId="2FBA967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A2D92" w14:textId="6C7EC80B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iranòmetre net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Piranòmetre que mesura la diferència de radiació solar que incideix sobre les dues cares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superfície plana.</w:t>
      </w:r>
    </w:p>
    <w:p w14:paraId="0122ED3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3332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irgeòmetre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Piranòmetre que mesura la radiació terrestre, és a dir, la radiació nocturna principalment.</w:t>
      </w:r>
    </w:p>
    <w:p w14:paraId="13FDD5F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5C9D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irheliòmetre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per a mesurar la intensitat de la radi</w:t>
      </w:r>
      <w:r>
        <w:rPr>
          <w:rFonts w:ascii="Times New Roman" w:eastAsia="Times New Roman" w:hAnsi="Times New Roman" w:cs="Times New Roman"/>
          <w:sz w:val="24"/>
          <w:szCs w:val="24"/>
        </w:rPr>
        <w:t>ació calorífica rebuda del Sol.</w:t>
      </w:r>
    </w:p>
    <w:p w14:paraId="551E322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63ACE" w14:textId="197517E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aplica aquest nom principalment als aparells de mesura absoluta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A909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A64BF" w14:textId="3EF031D0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irheliòmetre compensat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Pirheliòmetre basat en la comparació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escalfament de dues làmines idèntiques, una sotmesa a la radiació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altra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efecte Joule. </w:t>
      </w:r>
    </w:p>
    <w:p w14:paraId="7D07ED6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CA832" w14:textId="33421FD1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irocúmul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convectiu cumuliforme originat pels productes de la combustió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gran incendi 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erupció volcànica.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3D5D2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B9CF3" w14:textId="20468F7F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pirocúmulus</w:t>
      </w:r>
    </w:p>
    <w:p w14:paraId="4E774B67" w14:textId="77777777" w:rsidR="00CA595F" w:rsidRDefault="00CA595F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0F2D0" w14:textId="77777777" w:rsidR="00D32514" w:rsidRPr="00FA68A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flammagenitus</w:t>
      </w:r>
    </w:p>
    <w:p w14:paraId="69DFFBE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01E7E" w14:textId="77777777" w:rsidR="00D32514" w:rsidRPr="00FA68A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A68A4">
        <w:rPr>
          <w:rFonts w:ascii="Times New Roman" w:eastAsia="Times New Roman" w:hAnsi="Times New Roman" w:cs="Times New Roman"/>
          <w:b/>
          <w:sz w:val="24"/>
          <w:szCs w:val="24"/>
        </w:rPr>
        <w:t>pirocúmulus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FA68A4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Pirocúmul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2EA37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2B27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irogeòmetre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Actinòmetre que mesura la radiació terrestre que incideix sobre una superfície plana. </w:t>
      </w:r>
    </w:p>
    <w:p w14:paraId="44C5B16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3E0BC" w14:textId="36C1A54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irogeòmetre net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Pirogeòmetre que mesura la diferència de radiació terrestre que incideix sobre les dues cares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superfície plana. </w:t>
      </w:r>
    </w:p>
    <w:p w14:paraId="3441731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96803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iroradiòmetre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Radiòmetre que mesura la radiació total que incideix sobre una superfície. </w:t>
      </w:r>
    </w:p>
    <w:p w14:paraId="0E48247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AC55E" w14:textId="5862057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 de núvols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Part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compresa entre dos nivells, de límits variables en funció de la latitud, en la qual es presenten normalment els núvols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determinat gènere. </w:t>
      </w:r>
    </w:p>
    <w:p w14:paraId="3262511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37320" w14:textId="161CE78F" w:rsidR="00D32514" w:rsidRPr="007667E3" w:rsidRDefault="00D32514" w:rsidP="00807C3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lafó de núvols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7C34" w:rsidRPr="00807C34">
        <w:rPr>
          <w:rFonts w:ascii="Times New Roman" w:eastAsia="Times New Roman" w:hAnsi="Times New Roman" w:cs="Times New Roman"/>
          <w:sz w:val="24"/>
          <w:szCs w:val="24"/>
          <w:highlight w:val="magenta"/>
        </w:rPr>
        <w:t>Banc de núvols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845D2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77D4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atge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Vol sense propulsió. </w:t>
      </w:r>
    </w:p>
    <w:p w14:paraId="1F8E2F9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56890" w14:textId="4E11BC1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 diu del vol dels avions a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motor parat o sense motor, i dels ocells amb les ales esteses i sense moure-les. Un plan</w:t>
      </w:r>
      <w:r>
        <w:rPr>
          <w:rFonts w:ascii="Times New Roman" w:eastAsia="Times New Roman" w:hAnsi="Times New Roman" w:cs="Times New Roman"/>
          <w:sz w:val="24"/>
          <w:szCs w:val="24"/>
        </w:rPr>
        <w:t>atge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sense pèrdua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altura ni de velocitat és prova de corrents ascendents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ordinàriament a sobrevent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muntanya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sota dels núvols convectius.</w:t>
      </w:r>
    </w:p>
    <w:p w14:paraId="2C491D9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07243" w14:textId="30775C32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lèion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Regió en la qual el valor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 element meteorològic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és anormal per excés. </w:t>
      </w:r>
    </w:p>
    <w:p w14:paraId="082C305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7FFDB" w14:textId="475AC99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Quan ho és per defecte,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antiplèion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2F448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401CD" w14:textId="77777777" w:rsidR="00D32514" w:rsidRPr="002F3061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antiplèion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plèion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A5CF6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218D4" w14:textId="2D49AB5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lomall de gel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Estructura de gel blanc en forma de ploma o fulla de falguera, molt fràgil, que es forma en sublimar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aigua.</w:t>
      </w:r>
    </w:p>
    <w:p w14:paraId="634F4D4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3F1C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actualitzada]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lovinejar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aure pluja freda o aiguaneu en gotes petites o escadusseres. </w:t>
      </w:r>
    </w:p>
    <w:p w14:paraId="536F7BD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DEBF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espurnejar</w:t>
      </w:r>
    </w:p>
    <w:p w14:paraId="2083852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7279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nova]</w:t>
      </w:r>
      <w:r w:rsidRPr="008F73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espurnejar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v. </w:t>
      </w:r>
      <w:r w:rsidRPr="008F7398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Plovinejar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1D7B01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A43BB" w14:textId="77777777" w:rsidR="00D32514" w:rsidRPr="008F7398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nova]</w:t>
      </w:r>
      <w:r w:rsidRPr="008F73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plovisquejar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v.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Ploure lleugerament a gotes petites i nombroses.</w:t>
      </w:r>
    </w:p>
    <w:p w14:paraId="255548C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4FCA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lovisca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Pluja </w:t>
      </w:r>
      <w:r w:rsidRPr="002F3061">
        <w:rPr>
          <w:rFonts w:ascii="Times New Roman" w:eastAsia="Times New Roman" w:hAnsi="Times New Roman" w:cs="Times New Roman"/>
          <w:sz w:val="24"/>
          <w:szCs w:val="24"/>
        </w:rPr>
        <w:t>escassa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de gotes menudes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CE1F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59806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lovisqueig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F7398">
        <w:rPr>
          <w:rFonts w:ascii="Times New Roman" w:eastAsia="Times New Roman" w:hAnsi="Times New Roman" w:cs="Times New Roman"/>
          <w:sz w:val="24"/>
          <w:szCs w:val="24"/>
          <w:highlight w:val="magenta"/>
        </w:rPr>
        <w:t>Plugim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C5E91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CA339" w14:textId="29BE9716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lugim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Precipitació de gotes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diàmetre inferior a 0,5 mm. </w:t>
      </w:r>
    </w:p>
    <w:p w14:paraId="765EA98E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BA359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plovisqueig, roina, ruixim</w:t>
      </w:r>
    </w:p>
    <w:p w14:paraId="75D6636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11B1F" w14:textId="5B7F193C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general, caiguda de gotes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procedents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716A5BE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3F553" w14:textId="54B6AC70" w:rsidR="00D32514" w:rsidRPr="004B160E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accepció meteorològica precisa del mot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pluja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ha de prendre en la forma següent, que és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adoptada pels meteoròlegs que intervingueren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edició catalana de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Atl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s internacional dels núvols</w:t>
      </w:r>
      <w:r w:rsidRPr="000151C9">
        <w:rPr>
          <w:rFonts w:ascii="Times New Roman" w:eastAsia="Times New Roman" w:hAnsi="Times New Roman" w:cs="Times New Roman"/>
          <w:i/>
          <w:sz w:val="24"/>
          <w:szCs w:val="24"/>
        </w:rPr>
        <w:t xml:space="preserve"> i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dels estats del cel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«Precipitació uniforme de gotes grosses (pluja ordinària, pluja general) que cauen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sostre continu de núvols. El cel està cobert, sia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veritable mantell de núvols de pluja, resultat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successió de núvols fent vel, sia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sostre de núvols uniformement grisos, però relativament alts, que tenen generalment sota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ells masses nuvoloses informes, les quals poden escaure-s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 en una quantitat tal, que tapin enterament el sostre de núvols superior». </w:t>
      </w:r>
      <w:r w:rsidRPr="000151C9">
        <w:rPr>
          <w:rFonts w:ascii="Times New Roman" w:eastAsia="Times New Roman" w:hAnsi="Times New Roman" w:cs="Times New Roman"/>
          <w:i/>
          <w:sz w:val="24"/>
          <w:szCs w:val="24"/>
        </w:rPr>
        <w:t>Quantitat de pluja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gruix que assoliria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de pluja si restés sobre el terreny. </w:t>
      </w:r>
      <w:r w:rsidRPr="00D45DCA">
        <w:rPr>
          <w:rFonts w:ascii="Times New Roman" w:eastAsia="Times New Roman" w:hAnsi="Times New Roman" w:cs="Times New Roman"/>
          <w:i/>
          <w:sz w:val="24"/>
          <w:szCs w:val="24"/>
        </w:rPr>
        <w:t>Intensitat de la pluja</w:t>
      </w:r>
      <w:r w:rsidRPr="004B1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F3061">
        <w:rPr>
          <w:rFonts w:ascii="Times New Roman" w:hAnsi="Times New Roman" w:cs="Times New Roman"/>
          <w:sz w:val="24"/>
          <w:szCs w:val="24"/>
        </w:rPr>
        <w:t>quantitat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2F3061">
        <w:rPr>
          <w:rFonts w:ascii="Times New Roman" w:hAnsi="Times New Roman" w:cs="Times New Roman"/>
          <w:sz w:val="24"/>
          <w:szCs w:val="24"/>
        </w:rPr>
        <w:t>aigua precipitada per minut o per hora.</w:t>
      </w:r>
    </w:p>
    <w:p w14:paraId="67F72D5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27729" w14:textId="1208F3CF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 àcida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Pluja que arrossega compostos àcids originats per reaccions químiques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5DF2279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61244" w14:textId="224422D4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 convectiva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produïda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ascensió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humit en un procés de convecció. </w:t>
      </w:r>
    </w:p>
    <w:p w14:paraId="6E5793F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36B3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 de fang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Pluja de color rogenc que deixa taques de fang en els objectes.</w:t>
      </w:r>
    </w:p>
    <w:p w14:paraId="39C47E0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3F86F" w14:textId="7D97F72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La coloració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aquestes taques, a Catalunya, sol ésser com de pols de rajola i és deguda a petitíssimes partícules arenoses procedents dels sorrals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Àfrica. </w:t>
      </w:r>
    </w:p>
    <w:p w14:paraId="78FE9A0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716D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pluja de sang </w:t>
      </w:r>
    </w:p>
    <w:p w14:paraId="3FE4275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5603D" w14:textId="77777777" w:rsidR="00D32514" w:rsidRPr="00130FF2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Pluja de f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ang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509C9C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8E5A97" w14:textId="2427BB5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 orogràfica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que és deguda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ascensió forçada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humit, per efecte de la interposició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muntanya en el seu trajecte, o pel desnivell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gran extensió de terreny. </w:t>
      </w:r>
    </w:p>
    <w:p w14:paraId="47362C6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1FADB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lujat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4BD">
        <w:rPr>
          <w:rFonts w:ascii="Times New Roman" w:eastAsia="Times New Roman" w:hAnsi="Times New Roman" w:cs="Times New Roman"/>
          <w:sz w:val="24"/>
          <w:szCs w:val="24"/>
          <w:highlight w:val="magenta"/>
        </w:rPr>
        <w:t>Aiguat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11671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ABEA4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Pluviòmetre inscriptor. </w:t>
      </w:r>
    </w:p>
    <w:p w14:paraId="14470C8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9022C" w14:textId="20D77C7A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luviògraf basculant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Pluviògraf que consta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o més dipòsits units que basculen entorn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eix quan se n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omple un. </w:t>
      </w:r>
    </w:p>
    <w:p w14:paraId="4895050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E1251" w14:textId="73B57FE8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luviògraf de sifó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Pluviògraf que consta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sifó per on marxa la pluja acumulada quan un flotador arriba a un nivell determinat. </w:t>
      </w:r>
    </w:p>
    <w:p w14:paraId="2341792E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2A5B1" w14:textId="27571DF6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luviògraf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intensitat Jardí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>Tipus de pluviògraf basculant dissenyat i constru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ït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 xml:space="preserve"> inicialment per Ramon Jardí, consistent en dues cassole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>es unides mitjançant un eix que oscil·la quan una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>elles es buida de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>aigua de pluja que ha recollit, i es comença a omplir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 xml:space="preserve">altre. </w:t>
      </w:r>
    </w:p>
    <w:p w14:paraId="292B31D2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2319CE" w14:textId="3097DB78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>La rapidesa de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</w:rPr>
        <w:t>oscil·lació en el buidatge de les cassoletes està relacionada amb la intensitat de la pluja.</w:t>
      </w:r>
    </w:p>
    <w:p w14:paraId="52A1EFD7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AFCA0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Sin. compl.: pluviògraf Jardí</w:t>
      </w:r>
    </w:p>
    <w:p w14:paraId="6E3A40B7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D1AE55" w14:textId="32CD1D01" w:rsidR="00D32514" w:rsidRPr="00C766C9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luviògraf Jardí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Pluviògraf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’</w:t>
      </w:r>
      <w:r w:rsidRPr="00C766C9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intensitat Jardí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619C47A" w14:textId="77777777" w:rsidR="00D32514" w:rsidRPr="00C766C9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934EBD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luviograma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Diagrama obtingut mitjançant un pluviògraf. </w:t>
      </w:r>
    </w:p>
    <w:p w14:paraId="5F40A15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B84E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 a mesurar la quantitat de pluja. </w:t>
      </w:r>
    </w:p>
    <w:p w14:paraId="16A5EE5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B4DBA3" w14:textId="4FCFC1D1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luviòmetre límit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Aparell per a mesurar amb precisió quantitats molt petites de pluja (p. ex.,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ordre de 2 mm), establertes per algunes companyies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assegurances com a límit per al pagament de certs sinistres. </w:t>
      </w:r>
    </w:p>
    <w:p w14:paraId="135AF53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E7309" w14:textId="26F27192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usa especialment en alguns espectacles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lliure. </w:t>
      </w:r>
    </w:p>
    <w:p w14:paraId="450FE64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1181E" w14:textId="79AF53C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luviòmetre totalitzador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Pluviòmetre de grans dimensions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instal·la en indrets poc freqüents (zones de muntanya i alta muntanya principalment) que permet </w:t>
      </w:r>
      <w:r>
        <w:rPr>
          <w:rFonts w:ascii="Times New Roman" w:eastAsia="Times New Roman" w:hAnsi="Times New Roman" w:cs="Times New Roman"/>
          <w:sz w:val="24"/>
          <w:szCs w:val="24"/>
        </w:rPr>
        <w:t>mesurar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la precipitació acumulada en un període</w:t>
      </w:r>
      <w:r w:rsidRPr="00541D91">
        <w:rPr>
          <w:rFonts w:ascii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llarg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de fins a un any. </w:t>
      </w:r>
    </w:p>
    <w:p w14:paraId="5011170C" w14:textId="77777777" w:rsidR="00D04ADD" w:rsidRDefault="00D04ADD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ECF21" w14:textId="4F3CA91D" w:rsidR="00D04ADD" w:rsidRPr="007667E3" w:rsidRDefault="00D04ADD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totalitzador</w:t>
      </w:r>
    </w:p>
    <w:p w14:paraId="5B06FBD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7F86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luviometria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Mesura de la pluja caiguda en un cert període </w:t>
      </w:r>
      <w:r>
        <w:rPr>
          <w:rFonts w:ascii="Times New Roman" w:eastAsia="Times New Roman" w:hAnsi="Times New Roman" w:cs="Times New Roman"/>
          <w:sz w:val="24"/>
          <w:szCs w:val="24"/>
        </w:rPr>
        <w:t>de temps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01D2C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FCEB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luvionivòmetre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Pluviòmetre, ordinàriament de grans dimensions, que es deixa en llocs poc accessibles de les muntanyes per a mesurar la precipitació aquosa que hi cau durant llargs períodes. </w:t>
      </w:r>
    </w:p>
    <w:p w14:paraId="3DAA4C0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45515" w14:textId="3AA167B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Conté una solució incongelable en la qual es van fonent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i la neu que van caient. </w:t>
      </w:r>
    </w:p>
    <w:p w14:paraId="77B0CF9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196A5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luviositat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Abundor major o menor de pluja, en quantitat o en freqüència.</w:t>
      </w:r>
    </w:p>
    <w:p w14:paraId="4B1251C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D7C032" w14:textId="7665DCE9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oder refrigerant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07D35">
        <w:rPr>
          <w:rFonts w:ascii="Times New Roman" w:eastAsia="Times New Roman" w:hAnsi="Times New Roman" w:cs="Times New Roman"/>
          <w:sz w:val="24"/>
          <w:szCs w:val="24"/>
          <w:highlight w:val="magenta"/>
        </w:rPr>
        <w:t>Factor de refredament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aire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F4F88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F665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 de fred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Lloc de la Terra on es registren les temperatures més baixes. </w:t>
      </w:r>
    </w:p>
    <w:p w14:paraId="2A36689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6E689" w14:textId="3D79EDF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N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 ha dos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hemisferi boreal (pol de fred siberià i pol de fred americà). La situació del pol de fred austral és encara incerta. </w:t>
      </w:r>
    </w:p>
    <w:p w14:paraId="14D6D76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28F1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olarització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Fenomen en virtut del qual les vibracions lluminoses queden reduïdes a un sol pla. </w:t>
      </w:r>
    </w:p>
    <w:p w14:paraId="10093FA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C982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general, la claror del cel és llum polaritzada. </w:t>
      </w:r>
    </w:p>
    <w:p w14:paraId="22C5F4E0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FEDA6" w14:textId="20A26A89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olarització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Transformació de la llum solar natural en llum polaritzada, que es produeix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atmosfera.</w:t>
      </w:r>
    </w:p>
    <w:p w14:paraId="585CBC9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BCB0A" w14:textId="07D95034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olímetre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format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termòmetre i un higròmetre, i que està graduat de manera que permet determinar fàcilment el </w:t>
      </w:r>
      <w:r w:rsidRPr="008E11C4">
        <w:rPr>
          <w:rFonts w:ascii="Times New Roman" w:eastAsia="Times New Roman" w:hAnsi="Times New Roman" w:cs="Times New Roman"/>
          <w:sz w:val="24"/>
          <w:szCs w:val="24"/>
          <w:highlight w:val="magenta"/>
        </w:rPr>
        <w:t>punt de rosada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924D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6F649" w14:textId="441BF2E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olitròpic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politròpica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11C4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aplica a una atmosfera ideal, en la qual el gradient vertical de temperatura és </w:t>
      </w:r>
      <w:r>
        <w:rPr>
          <w:rFonts w:ascii="Times New Roman" w:eastAsia="Times New Roman" w:hAnsi="Times New Roman" w:cs="Times New Roman"/>
          <w:sz w:val="24"/>
          <w:szCs w:val="24"/>
        </w:rPr>
        <w:t>el mateix a totes les altituds.</w:t>
      </w:r>
    </w:p>
    <w:p w14:paraId="411358D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3EF92" w14:textId="761A12DA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ol·lució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Suspensió de pols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Quantitat de pols continguda en un volum donat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aire.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aplica en particular aquest nom a les partícules molt fines, la velocitat de caiguda de les quals és petitíssima.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3. </w:t>
      </w:r>
      <w:r w:rsidRPr="00902B22">
        <w:rPr>
          <w:rFonts w:ascii="Times New Roman" w:eastAsia="Times New Roman" w:hAnsi="Times New Roman" w:cs="Times New Roman"/>
          <w:sz w:val="24"/>
          <w:szCs w:val="24"/>
          <w:highlight w:val="magenta"/>
        </w:rPr>
        <w:t>Contaminació atmosfèrica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4A881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46C5E" w14:textId="2736BA1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ol·luent atmosfèric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Substància present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aliena als seus constituents normals. </w:t>
      </w:r>
    </w:p>
    <w:p w14:paraId="16CE35F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8A961" w14:textId="2C17110A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Partícules sòlides en suspensió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186E2F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E6AA9" w14:textId="602CDB91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ols de diamant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Precipitació de petitíssims cristalls de gel amb cel clar, que té lloc en zones polars per la sublimació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atmosfèric en cristalls de gel. </w:t>
      </w:r>
    </w:p>
    <w:p w14:paraId="5A0EA71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C1C10" w14:textId="1F360920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guera</w:t>
      </w:r>
      <w:r w:rsidRPr="008E11C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Núvol de pols i sorra aixeca</w:t>
      </w: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 terra a poca alç</w:t>
      </w:r>
      <w:r>
        <w:rPr>
          <w:rFonts w:ascii="Times New Roman" w:eastAsia="Times New Roman" w:hAnsi="Times New Roman" w:cs="Times New Roman"/>
          <w:sz w:val="24"/>
          <w:szCs w:val="24"/>
        </w:rPr>
        <w:t>ària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generalment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acció del vent. </w:t>
      </w:r>
    </w:p>
    <w:p w14:paraId="5A3D951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D4FD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Vent del W. </w:t>
      </w:r>
    </w:p>
    <w:p w14:paraId="533C1B8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90DF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onentada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Situació meteorològica en què el vent bufa persistentment de ponent. </w:t>
      </w:r>
    </w:p>
    <w:p w14:paraId="449A9E1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FC9DE" w14:textId="5BAAAE85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17593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B1759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Qualificatiu per a designar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energia deguda a la posició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cos. </w:t>
      </w:r>
    </w:p>
    <w:p w14:paraId="44E050F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F15B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potencial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1866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D940E" w14:textId="25BEA12E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otencial de contaminació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Índex que mesura el risc de contaminació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àrea considerant la freqüència amb què es donen conjuntament un vent fluix i una estabilitat atmosfèrica, i igualment el temps durant el qual persisteixen. </w:t>
      </w:r>
    </w:p>
    <w:p w14:paraId="2DB59BE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9C275" w14:textId="3BB4C7A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ou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Bossa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aire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15D36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CDD07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praecipitatio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Complement de núvol del gènere cumulonimbus, cúmulus, estratus, estratocúmulus, nimboestratus o altoestratus en forma de banda de precipitació que arriba a la superfície terrestre. </w:t>
      </w:r>
    </w:p>
    <w:p w14:paraId="41984D0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0E124" w14:textId="5DE0A920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Caiguda dels productes de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condensació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 de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sublimaci</w:t>
      </w:r>
      <w:r w:rsidRPr="004B160E">
        <w:rPr>
          <w:rFonts w:ascii="Times New Roman" w:hAnsi="Times New Roman" w:cs="Times New Roman"/>
          <w:sz w:val="24"/>
          <w:szCs w:val="24"/>
          <w:highlight w:val="magenta"/>
        </w:rPr>
        <w:t>ó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0A59C76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332B4" w14:textId="13B94628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convectiva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Precipitació en forma de xàfec, localitzada i associada a un fenomen de convecció. </w:t>
      </w:r>
    </w:p>
    <w:p w14:paraId="79FCE20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8210C" w14:textId="38ADC336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estratiforme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Precipitació contínua que abasta una regió gran, associada a moviments ascendents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 gran escala. </w:t>
      </w:r>
    </w:p>
    <w:p w14:paraId="1C98C8F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26C18" w14:textId="02EB890F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frontal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Precipitació originada en ascendir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per damunt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front. </w:t>
      </w:r>
    </w:p>
    <w:p w14:paraId="56D9AFA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593AE" w14:textId="6D83B689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gelant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Qualsevol dels tipus de precipitació líquida que es transforma en gel en impactar sobre el terra o qualsevol objecte, formant un dipòsit de gel transparent i dur. </w:t>
      </w:r>
    </w:p>
    <w:p w14:paraId="3A6F6283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30F6F" w14:textId="727D26DC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inapreciable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Precipitació inferior a 0,1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L/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m² per dia. </w:t>
      </w:r>
    </w:p>
    <w:p w14:paraId="0213F8F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37EF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IP</w:t>
      </w:r>
    </w:p>
    <w:p w14:paraId="29D523A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47010" w14:textId="0F867ACA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local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Precipitació registrada en una zona limitada de pocs </w:t>
      </w:r>
      <w:r>
        <w:rPr>
          <w:rFonts w:ascii="Times New Roman" w:eastAsia="Times New Roman" w:hAnsi="Times New Roman" w:cs="Times New Roman"/>
          <w:sz w:val="24"/>
          <w:szCs w:val="24"/>
        </w:rPr>
        <w:t>kilòmetres quadrats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extensió. </w:t>
      </w:r>
    </w:p>
    <w:p w14:paraId="3B0C05D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88522" w14:textId="0C6BE3C3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recipitació orogràfica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Precipitació que es produeix per moviments ascendents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originats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orografia.</w:t>
      </w:r>
    </w:p>
    <w:p w14:paraId="1428518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B87C5" w14:textId="309DE9E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recipitaci</w:t>
      </w:r>
      <w:r w:rsidR="00B17593">
        <w:rPr>
          <w:rFonts w:ascii="Times New Roman" w:eastAsia="Times New Roman" w:hAnsi="Times New Roman" w:cs="Times New Roman"/>
          <w:b/>
          <w:sz w:val="24"/>
          <w:szCs w:val="24"/>
        </w:rPr>
        <w:t>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ocult</w:t>
      </w:r>
      <w:r w:rsidR="00B17593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Condensaci</w:t>
      </w:r>
      <w:r w:rsidR="00B17593">
        <w:rPr>
          <w:rFonts w:ascii="Times New Roman" w:eastAsia="Times New Roman" w:hAnsi="Times New Roman" w:cs="Times New Roman"/>
          <w:sz w:val="24"/>
          <w:szCs w:val="24"/>
          <w:highlight w:val="magenta"/>
        </w:rPr>
        <w:t>ó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ocult</w:t>
      </w:r>
      <w:r w:rsidR="00B17593" w:rsidRPr="00B17593">
        <w:rPr>
          <w:rFonts w:ascii="Times New Roman" w:eastAsia="Times New Roman" w:hAnsi="Times New Roman" w:cs="Times New Roman"/>
          <w:sz w:val="24"/>
          <w:szCs w:val="24"/>
          <w:highlight w:val="magenta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247C7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7AA49" w14:textId="1CFF039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recisió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Grau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exactitud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mesura. </w:t>
      </w:r>
    </w:p>
    <w:p w14:paraId="50DC902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41080" w14:textId="26E5A3E2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a curt termini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 que té un període de validesa no superior als </w:t>
      </w:r>
      <w:r>
        <w:rPr>
          <w:rFonts w:ascii="Times New Roman" w:eastAsia="Times New Roman" w:hAnsi="Times New Roman" w:cs="Times New Roman"/>
          <w:sz w:val="24"/>
          <w:szCs w:val="24"/>
        </w:rPr>
        <w:t>dos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dies. </w:t>
      </w:r>
    </w:p>
    <w:p w14:paraId="2349C58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BD3BD" w14:textId="18458443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a llarg termini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 que té un període de validesa superior a </w:t>
      </w:r>
      <w:r>
        <w:rPr>
          <w:rFonts w:ascii="Times New Roman" w:eastAsia="Times New Roman" w:hAnsi="Times New Roman" w:cs="Times New Roman"/>
          <w:sz w:val="24"/>
          <w:szCs w:val="24"/>
        </w:rPr>
        <w:t>deu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dies. </w:t>
      </w:r>
    </w:p>
    <w:p w14:paraId="0C66D1A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4CA67" w14:textId="33F1FDA5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a mitjà termini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Predicció meteorològica que té un període de validesa comprès entre </w:t>
      </w:r>
      <w:r>
        <w:rPr>
          <w:rFonts w:ascii="Times New Roman" w:eastAsia="Times New Roman" w:hAnsi="Times New Roman" w:cs="Times New Roman"/>
          <w:sz w:val="24"/>
          <w:szCs w:val="24"/>
        </w:rPr>
        <w:t>dos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>deu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dies. </w:t>
      </w:r>
    </w:p>
    <w:p w14:paraId="0455C51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78807" w14:textId="20A8E57E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redicció a molt curt termini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un període de mesoescala molt curt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entre </w:t>
      </w:r>
      <w:r>
        <w:rPr>
          <w:rFonts w:ascii="Times New Roman" w:eastAsia="Times New Roman" w:hAnsi="Times New Roman" w:cs="Times New Roman"/>
          <w:sz w:val="24"/>
          <w:szCs w:val="24"/>
        </w:rPr>
        <w:t>dues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hores. </w:t>
      </w:r>
    </w:p>
    <w:p w14:paraId="29AA71F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339D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anglès es coneix com a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nowcasting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2EEBE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C23D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predicció immediata</w:t>
      </w:r>
    </w:p>
    <w:p w14:paraId="239756F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0A249" w14:textId="453C091E" w:rsidR="00D32514" w:rsidRDefault="00D32514" w:rsidP="00D32514">
      <w:pPr>
        <w:spacing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redicció climatològica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estadística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evolució del clima del futur,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escala temporal superior a les prediccions meteorològiques, generalment de </w:t>
      </w:r>
      <w:r>
        <w:rPr>
          <w:rFonts w:ascii="Times New Roman" w:eastAsia="Times New Roman" w:hAnsi="Times New Roman" w:cs="Times New Roman"/>
          <w:sz w:val="24"/>
          <w:szCs w:val="24"/>
        </w:rPr>
        <w:t>diverses dècades.</w:t>
      </w:r>
    </w:p>
    <w:p w14:paraId="4D8ED92F" w14:textId="77777777" w:rsidR="00D32514" w:rsidRDefault="00D32514" w:rsidP="00D32514">
      <w:pPr>
        <w:spacing w:line="240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EB3EA" w14:textId="4E196641" w:rsidR="00D32514" w:rsidRPr="00897764" w:rsidRDefault="00D32514" w:rsidP="00D32514">
      <w:pPr>
        <w:spacing w:line="240" w:lineRule="auto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redicció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climàtica</w:t>
      </w:r>
      <w:r w:rsidRPr="008977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8977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redicció climatològica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B9220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B3080" w14:textId="77BFF309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del temps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Previsió del temps que farà, generalment amb una anticipació no superior a vint-i-quatre hores. </w:t>
      </w:r>
    </w:p>
    <w:p w14:paraId="5B72D0E1" w14:textId="77777777" w:rsidR="00C37BA6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D0094" w14:textId="6DD57E61" w:rsidR="00C37BA6" w:rsidRPr="007667E3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Vegeu </w:t>
      </w:r>
      <w:r w:rsidRPr="00C37BA6">
        <w:rPr>
          <w:rFonts w:ascii="Times New Roman" w:eastAsia="Times New Roman" w:hAnsi="Times New Roman" w:cs="Times New Roman"/>
          <w:sz w:val="24"/>
          <w:szCs w:val="24"/>
          <w:highlight w:val="magenta"/>
        </w:rPr>
        <w:t>predicció meteorològica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605CB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0C300" w14:textId="6A73602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determinista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no probabilística, la qual integra el model matemàtic corresponent a partir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únic estat inicial. </w:t>
      </w:r>
    </w:p>
    <w:p w14:paraId="52D5A29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BD259" w14:textId="0107FB9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estacional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Predicció meteorològica que té un període de validesa comprès entre un i dotze mesos, consistent en els valors mitjans mensuals o trimestrals previstos, especialment de temperatura i precipitació, comparats amb els valors mitjans cl</w:t>
      </w:r>
      <w:r>
        <w:rPr>
          <w:rFonts w:ascii="Times New Roman" w:eastAsia="Times New Roman" w:hAnsi="Times New Roman" w:cs="Times New Roman"/>
          <w:sz w:val="24"/>
          <w:szCs w:val="24"/>
        </w:rPr>
        <w:t>imàtics mensuals o trimestrals.</w:t>
      </w:r>
    </w:p>
    <w:p w14:paraId="6E51897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32146" w14:textId="06F77170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estadística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Predicció meteorològica basada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estudi estadístic del comportament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7DF0574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0A792" w14:textId="07A81E54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MODELITZACIÓ/PRONÒSTIC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immediata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Predicció a molt curt termini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933D4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610CD" w14:textId="4BD7571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local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 que es fa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regió geogràfica petita. </w:t>
      </w:r>
    </w:p>
    <w:p w14:paraId="2C3F589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5B98D" w14:textId="28E40A7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Informació dels paràmetres meteorològics que es preveuen per a un període de temps i per a una zona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concreta.</w:t>
      </w:r>
    </w:p>
    <w:p w14:paraId="491C07E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26267" w14:textId="45E1C9D1" w:rsidR="00C37BA6" w:rsidRPr="00C37BA6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7BA6">
        <w:rPr>
          <w:rFonts w:ascii="Times New Roman" w:eastAsia="Times New Roman" w:hAnsi="Times New Roman" w:cs="Times New Roman"/>
          <w:bCs/>
          <w:sz w:val="24"/>
          <w:szCs w:val="24"/>
        </w:rPr>
        <w:t xml:space="preserve">Sin. compl.: predicció del temps </w:t>
      </w:r>
    </w:p>
    <w:p w14:paraId="0E46AC42" w14:textId="77777777" w:rsidR="00C37BA6" w:rsidRPr="007667E3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7ECCD" w14:textId="1197AEE6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redicció numèrica del temps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 en forma de solució numèrica de les equacions del moviment utilitzant models determinats. </w:t>
      </w:r>
    </w:p>
    <w:p w14:paraId="54F4640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EBF3B" w14:textId="5DEABD0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per conjunts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Tipus de predicció probabilística en qu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 model numèric obté diferents evolucions futures de variables meteorològiques a partir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sèrie de condicions inicials equiprobables. </w:t>
      </w:r>
    </w:p>
    <w:p w14:paraId="50EB0DFA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41DF7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CD3A0E">
        <w:rPr>
          <w:rFonts w:ascii="Times New Roman" w:eastAsia="Times New Roman" w:hAnsi="Times New Roman" w:cs="Times New Roman"/>
          <w:bCs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ensemble</w:t>
      </w:r>
    </w:p>
    <w:p w14:paraId="14C01EAF" w14:textId="77777777" w:rsidR="00C34CBE" w:rsidRDefault="00C34CBE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7E6705" w14:textId="77777777" w:rsidR="00D32514" w:rsidRPr="00CD3A0E" w:rsidRDefault="00D32514" w:rsidP="00D32514">
      <w:pP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Sigla: EPS</w:t>
      </w:r>
    </w:p>
    <w:p w14:paraId="7B42FFEF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15ADA" w14:textId="0EC72165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probabilística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 que proporciona un conjunt de valors de la variable pronosticada, assignant a cadascuna una determinada probabilitat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ocurrència. </w:t>
      </w:r>
    </w:p>
    <w:p w14:paraId="35E72DBF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D2B5FB" w14:textId="61E045C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sinòptica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 meteorològica basada en observacions sinòptiques.</w:t>
      </w:r>
    </w:p>
    <w:p w14:paraId="2E9C1D8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47DA3" w14:textId="546A561E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redicció subjectiva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Predicció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què el criteri subjectiu de qui fa la predicció, basat en la seva experiència,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inclou en el pronòstic. </w:t>
      </w:r>
    </w:p>
    <w:p w14:paraId="30F495C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35820" w14:textId="77D4D312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redictibilitat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Capacitat de predir un estat futur de deter</w:t>
      </w:r>
      <w:r>
        <w:rPr>
          <w:rFonts w:ascii="Times New Roman" w:eastAsia="Times New Roman" w:hAnsi="Times New Roman" w:cs="Times New Roman"/>
          <w:sz w:val="24"/>
          <w:szCs w:val="24"/>
        </w:rPr>
        <w:t>minades variables atmosfèriques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 partir del coneixement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estat actual (inicial) i una evolució passada. </w:t>
      </w:r>
    </w:p>
    <w:p w14:paraId="10F8932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101C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redictor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predictora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m.|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eteoròleg encarregat de fer la predicció meteorològica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CF56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0AF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original obsoleta]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Força per unitat de superfície. </w:t>
      </w:r>
    </w:p>
    <w:p w14:paraId="0253A4E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B0F28" w14:textId="6335CD4B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eteorologia, aquest nom indica més especialment: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05200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pressió atmosfèrica</w:t>
      </w:r>
      <w:r w:rsidRPr="002B234F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pressió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deguda principalment al seu pes i que es mesura amb el baròmetre;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) la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pressió del vent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sobre els objectes que hi estan exposats. </w:t>
      </w:r>
    </w:p>
    <w:p w14:paraId="1DB1636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01AAC" w14:textId="16B78ED5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nova]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atmosfèrica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87699F">
        <w:rPr>
          <w:rFonts w:ascii="Times New Roman" w:eastAsia="Times New Roman" w:hAnsi="Times New Roman" w:cs="Times New Roman"/>
          <w:bCs/>
          <w:sz w:val="24"/>
          <w:szCs w:val="24"/>
        </w:rPr>
        <w:t>orça pes per unitat de superfície que exerceixen els gasos de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87699F">
        <w:rPr>
          <w:rFonts w:ascii="Times New Roman" w:eastAsia="Times New Roman" w:hAnsi="Times New Roman" w:cs="Times New Roman"/>
          <w:bCs/>
          <w:sz w:val="24"/>
          <w:szCs w:val="24"/>
        </w:rPr>
        <w:t xml:space="preserve">atmosfera. </w:t>
      </w:r>
    </w:p>
    <w:p w14:paraId="6B4C1CA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479FA" w14:textId="65896A34" w:rsidR="00D32514" w:rsidRPr="0087699F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87699F">
        <w:rPr>
          <w:rFonts w:ascii="Times New Roman" w:eastAsia="Times New Roman" w:hAnsi="Times New Roman" w:cs="Times New Roman"/>
          <w:bCs/>
          <w:sz w:val="24"/>
          <w:szCs w:val="24"/>
        </w:rPr>
        <w:t>Es mesura amb el baròmetre, expressant-se generalment en hectopascals (hPa) o mil·libars (mb). El valor de la pressió atmosfèrica a nivell de mar en l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87699F">
        <w:rPr>
          <w:rFonts w:ascii="Times New Roman" w:eastAsia="Times New Roman" w:hAnsi="Times New Roman" w:cs="Times New Roman"/>
          <w:bCs/>
          <w:sz w:val="24"/>
          <w:szCs w:val="24"/>
        </w:rPr>
        <w:t>atmosfera estàndard és de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87699F">
        <w:rPr>
          <w:rFonts w:ascii="Times New Roman" w:eastAsia="Times New Roman" w:hAnsi="Times New Roman" w:cs="Times New Roman"/>
          <w:bCs/>
          <w:sz w:val="24"/>
          <w:szCs w:val="24"/>
        </w:rPr>
        <w:t>013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7699F">
        <w:rPr>
          <w:rFonts w:ascii="Times New Roman" w:eastAsia="Times New Roman" w:hAnsi="Times New Roman" w:cs="Times New Roman"/>
          <w:bCs/>
          <w:sz w:val="24"/>
          <w:szCs w:val="24"/>
        </w:rPr>
        <w:t>25 hPa.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AF84BF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86AB35" w14:textId="7E4AB4E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de vapor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que exerceix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en un determinat volum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2362C28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DB0AD" w14:textId="43B4833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ressió de saturació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a partir de la qual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assoleixen les condicions de saturació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tant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 canvi de fase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aigua.</w:t>
      </w:r>
    </w:p>
    <w:p w14:paraId="53FFAB7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12303" w14:textId="56935A3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del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Càrrega del vent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8E17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E4EA0" w14:textId="6A1460BC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dinàmica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que exerceix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 conseqüència del seu desplaçament en un pla horitzontal. </w:t>
      </w:r>
    </w:p>
    <w:p w14:paraId="625B130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621FA" w14:textId="6386C291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hidro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stàtica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que exerceix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en equilibri hidro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stàtic, és a dir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causa del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pes de la columna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sense que hi hagi moviments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ni verticals ni horitzontals.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2484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B2761" w14:textId="78887CE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hidrodinàmica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que exerceix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sense equilibri hidro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stàtic, quan aquest presenta un moviment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2837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9394E" w14:textId="35A836C9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normal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24E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de 760 mm de mercuri en condicions normals (a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a la latitud de 45° i al nivell del mar). </w:t>
      </w:r>
    </w:p>
    <w:p w14:paraId="5B58221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1253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molts estudis moderns es considera com a pressió normal la de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000 mil·libars, equivalent a 750,1 mm de mercuri. </w:t>
      </w:r>
    </w:p>
    <w:p w14:paraId="159CE2A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F10C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ressió reduïda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nivell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mar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atmosfèrica calculada al nivell de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mar a partir de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pressió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mesurada en un observatori situat a una certa </w:t>
      </w:r>
      <w:r>
        <w:rPr>
          <w:rFonts w:ascii="Times New Roman" w:eastAsia="Times New Roman" w:hAnsi="Times New Roman" w:cs="Times New Roman"/>
          <w:sz w:val="24"/>
          <w:szCs w:val="24"/>
        </w:rPr>
        <w:t>altitud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24924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C15F7" w14:textId="577A641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rimavera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Una de les estacions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any, que 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 comprèn (per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hemisferi nord) els mesos de març, abril i maig. </w:t>
      </w:r>
    </w:p>
    <w:p w14:paraId="6DB387B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A28F0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rocés adiabàtic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Transformació termodinàmica que té lloc sense intercanvi de calor entre un sistema i el seu entorn. </w:t>
      </w:r>
    </w:p>
    <w:p w14:paraId="52B12E2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4FD30" w14:textId="3554F27C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rocés pseudoadiabàtic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Procés adiabàtic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saturat en el qual les partícules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condensades se separen del sistema. </w:t>
      </w:r>
    </w:p>
    <w:p w14:paraId="5BB204E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33CD4" w14:textId="717F4978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rojecció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artografia, representació de la superfície terrestre 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part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ella damunt una superfície plana (un full de paper: carta o mapa). </w:t>
      </w:r>
    </w:p>
    <w:p w14:paraId="7AF1773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76FE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«sistema de projecció» ve definit pel procediment de representar cada punt o línia de la Terra en el mapa. Per a les cartes del temps es recomana, entre altres condicions, que la representació sia «conforme». </w:t>
      </w:r>
    </w:p>
    <w:p w14:paraId="2D0C61D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12FB34" w14:textId="50CFDDA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rojecció climàtica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Evolució futura del sistema climàtic a partir de diferents escenaris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emissions de gasos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efecte hivernacle i altres agents que influeixen en el clima. </w:t>
      </w:r>
    </w:p>
    <w:p w14:paraId="37EA2AAA" w14:textId="77777777" w:rsidR="002541A3" w:rsidRPr="007667E3" w:rsidRDefault="002541A3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83D9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ronòstic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Predicció del temps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1F9CF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500F9" w14:textId="08B36572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català, aquest mot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usa sovint en sentit humorístic (fer pronòstics), i per això en el llenguatge meteorològic són preferits els noms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previsió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predicció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prognosi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93437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04BE8" w14:textId="04577434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seudo</w:t>
      </w:r>
      <w:r w:rsidRPr="004B160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diabàtic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seudo</w:t>
      </w:r>
      <w:r w:rsidRPr="004B160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diabàtic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aplica a aquells processos de transformació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en els quals no hi ha canvi de quantitat de calor per causes externes, però que, per efecte de les precipitacions (pluja, neu, pedra)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queda incorporada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la calor de vaporització que posseïa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que es precipita. </w:t>
      </w:r>
    </w:p>
    <w:p w14:paraId="2BBCB9A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2C1D1C" w14:textId="3B18C25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seudoinestabilitat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Condició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equilibri condicional (representada en un tefigrama) quan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àrea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energia positiva és més petita que 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energia negativa.</w:t>
      </w:r>
    </w:p>
    <w:p w14:paraId="716566E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A954C" w14:textId="27A7DF7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seudofront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Front de discontinuïtat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entre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del mateix origen, però que han estat sotmeses recentment a influències o transformacions locals diferents. </w:t>
      </w:r>
    </w:p>
    <w:p w14:paraId="2EAE777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A4840" w14:textId="63614BE0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Amb menys propietat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anomen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també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pseudofronts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els fronts de discontinuïtat que no pertanyen al front polar. </w:t>
      </w:r>
    </w:p>
    <w:p w14:paraId="4F22C3A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88FA6" w14:textId="4E4F23D2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seudo</w:t>
      </w:r>
      <w:r w:rsidRPr="004B160E">
        <w:rPr>
          <w:rFonts w:ascii="Times New Roman" w:hAnsi="Times New Roman" w:cs="Times New Roman"/>
          <w:b/>
          <w:bCs/>
          <w:sz w:val="24"/>
          <w:szCs w:val="24"/>
        </w:rPr>
        <w:t>làbil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Es diu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porció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mentre es conserva en fase seca es troba en situació estable en relació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circumdant, però que esdevé inestable si per un procés qualsevol és portada al nivell de condensació, a causa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augment de temperatura produït per la condensació mateixa.</w:t>
      </w:r>
    </w:p>
    <w:p w14:paraId="5A6B8CB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18E1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t.: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equilibri condicional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B5B54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7DD8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sicròmetre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Higròmetre constituït per dos termòmetres: un de bola seca i un de bola humida. </w:t>
      </w:r>
    </w:p>
    <w:p w14:paraId="3DFA462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141C5" w14:textId="1428CA79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Amb aquest aparell es determina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humitat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per la diferència entre les indicacions dels dos termòmetres. </w:t>
      </w:r>
    </w:p>
    <w:p w14:paraId="3F24FDF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050BE" w14:textId="4A6D22D6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sicròmetre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aspiració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Psicròmetre en el qual els dos termòmetres estan sotmesos a un corrent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de velocitat constant,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aparell aspirador. </w:t>
      </w:r>
    </w:p>
    <w:p w14:paraId="1D96323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1FDE4" w14:textId="0681C6E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psicròmetre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Assmann</w:t>
      </w:r>
    </w:p>
    <w:p w14:paraId="1B45E25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97E52" w14:textId="5AA3F170" w:rsidR="00D32514" w:rsidRPr="00AB31D5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sicròmetre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Assmann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Psicròmetre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aspiraci</w:t>
      </w:r>
      <w:r w:rsidRPr="00AB31D5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ó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3FF1A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6295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sicròmetre-fona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Psicròmetre que es fa voltar amb un cordill o una maneta, com el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termòmetre-fona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C1BA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8DF963" w14:textId="5EAFD30A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ulvímetre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 a comptar les partícules de pols contingudes en un volum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determinat. </w:t>
      </w:r>
    </w:p>
    <w:p w14:paraId="39A5206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82C2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comptador de pols, conímetre</w:t>
      </w:r>
    </w:p>
    <w:p w14:paraId="6BA49A1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8E43D" w14:textId="1603896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769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punt de rosada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humit amb una proporció de mescla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en què poden coexistir en equilibri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humit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líquida a la mateixa pressió, amb una superfície de separació plana.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a la qual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amb un contingut de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determinat està saturada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8B75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3D540" w14:textId="5879A228" w:rsidR="00A818B8" w:rsidRDefault="00A818B8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Temperatura a la qual s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inicia la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aigua contingut en una quantitat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aire que es va refredant.</w:t>
      </w:r>
    </w:p>
    <w:p w14:paraId="01CCDC8D" w14:textId="77777777" w:rsidR="00A818B8" w:rsidRPr="007667E3" w:rsidRDefault="00A818B8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DC9B7" w14:textId="26D60D69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oclusió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Punt en el qual coincideixen els fronts oclús, fred i càlid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oclusió. </w:t>
      </w:r>
    </w:p>
    <w:p w14:paraId="14702DC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9CD6B" w14:textId="4BAB0EF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unt de congelació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humit amb una proporció de mescla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en què poden coexistir en equilibri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humit i el glaç a la mateixa pressió, amb una superfície de separació plana. </w:t>
      </w:r>
    </w:p>
    <w:p w14:paraId="5D6A415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59545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unt de fusió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a la qu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gel passa a estat líquid.</w:t>
      </w:r>
    </w:p>
    <w:p w14:paraId="0E045343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AEEC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unt neutre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Punt del cel on la llum s</w:t>
      </w:r>
      <w:r>
        <w:rPr>
          <w:rFonts w:ascii="Times New Roman" w:eastAsia="Times New Roman" w:hAnsi="Times New Roman" w:cs="Times New Roman"/>
          <w:sz w:val="24"/>
          <w:szCs w:val="24"/>
        </w:rPr>
        <w:t>olar natural no és polaritzada.</w:t>
      </w:r>
    </w:p>
    <w:p w14:paraId="73A7466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4856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26BFA6C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Q</w:t>
      </w:r>
    </w:p>
    <w:p w14:paraId="216ED83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147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9BCB4" w14:textId="4A693976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uimiosfera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lliure en la qual tenen lloc les dissociacions i les recombinacions moleculars durant el dia i la nit respectivament, a conseqüència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acció de la radiació amb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longitud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ona entre 0,001 i 0,38 µm.</w:t>
      </w:r>
    </w:p>
    <w:p w14:paraId="57790F7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44743" w14:textId="3908F969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QFE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Codi utilitzat en aeronàutica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proporciona el valor de la pressió atmosfèrica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aeròdrom o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aeroport.</w:t>
      </w:r>
    </w:p>
    <w:p w14:paraId="6E3EC42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8252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QFF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Codi utilitzat en aeronàutica que proporciona el valor de la pressió atmosfèrica reduïda a nivell del mar tenint en compte els valors reals dels gradients de temperatura i pressió.</w:t>
      </w:r>
    </w:p>
    <w:p w14:paraId="62B6DF8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A1018" w14:textId="5DB383D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QNE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Codi utilitzat en aeronàutica que proporciona el valor de la pressió atmosfèrica reduïda al nivell mi</w:t>
      </w:r>
      <w:r>
        <w:rPr>
          <w:rFonts w:ascii="Times New Roman" w:eastAsia="Times New Roman" w:hAnsi="Times New Roman" w:cs="Times New Roman"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 mar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estàndard, és a dir, a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013</w:t>
      </w:r>
      <w:r>
        <w:rPr>
          <w:rFonts w:ascii="Times New Roman" w:eastAsia="Times New Roman" w:hAnsi="Times New Roman" w:cs="Times New Roman"/>
          <w:sz w:val="24"/>
          <w:szCs w:val="24"/>
        </w:rPr>
        <w:t>,25 hPa.</w:t>
      </w:r>
    </w:p>
    <w:p w14:paraId="4338183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622B0" w14:textId="75BAA16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QNH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Codi </w:t>
      </w:r>
      <w:r>
        <w:rPr>
          <w:rFonts w:ascii="Times New Roman" w:eastAsia="Times New Roman" w:hAnsi="Times New Roman" w:cs="Times New Roman"/>
          <w:sz w:val="24"/>
          <w:szCs w:val="24"/>
        </w:rPr>
        <w:t>utilitzat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aeronàutica que proporciona el valor de la pressió atmosfèrica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aeròdrom o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aeroport reduïda a nivell del mar sota les condicions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estàndard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DADE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63DD4" w14:textId="5A49941E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uasi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7E289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83E9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Prefix freqüentment usat davant un adjectiu, per a indicar que la condició expressada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 es compleix aproximadament, però no exactament (depressió quasiestacionàri</w:t>
      </w:r>
      <w:r>
        <w:rPr>
          <w:rFonts w:ascii="Times New Roman" w:eastAsia="Times New Roman" w:hAnsi="Times New Roman" w:cs="Times New Roman"/>
          <w:sz w:val="24"/>
          <w:szCs w:val="24"/>
        </w:rPr>
        <w:t>a; oscil·lació quasiperiòdica).</w:t>
      </w:r>
    </w:p>
    <w:p w14:paraId="046EDAF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2ED4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4A0F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</w:t>
      </w:r>
    </w:p>
    <w:p w14:paraId="3EFF1E9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5C451C95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adar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Radar que detecta la presència de precipitacions i permet determinar-ne les característiques. </w:t>
      </w:r>
    </w:p>
    <w:p w14:paraId="626673E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78E406" w14:textId="5209F16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Transmissió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energia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cos, a través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espai 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medi transparent, quan aquesta radiació té lloc en forma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ondulacions poc o gens pertorbades.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energia transmesa en aquesta forma. </w:t>
      </w:r>
      <w:r>
        <w:rPr>
          <w:rFonts w:ascii="Times New Roman" w:eastAsia="Times New Roman" w:hAnsi="Times New Roman" w:cs="Times New Roman"/>
          <w:sz w:val="24"/>
          <w:szCs w:val="24"/>
        </w:rPr>
        <w:t>| 3.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Conjunt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ones electromagnètiques o partícules emeses per un cos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més gran de 0 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066C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32399" w14:textId="2D7FE049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emesa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a conse</w:t>
      </w:r>
      <w:r>
        <w:rPr>
          <w:rFonts w:ascii="Times New Roman" w:eastAsia="Times New Roman" w:hAnsi="Times New Roman" w:cs="Times New Roman"/>
          <w:sz w:val="24"/>
          <w:szCs w:val="24"/>
        </w:rPr>
        <w:t>qüència de la seva temperatura.</w:t>
      </w:r>
    </w:p>
    <w:p w14:paraId="14799FD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5CD4E" w14:textId="7A0C772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còsmica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procedent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espai extraterrestre, més intensa a les altes regions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i que, més que amb les radiacions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espectre, té analogia amb les emissions d</w:t>
      </w:r>
      <w:r>
        <w:rPr>
          <w:rFonts w:ascii="Times New Roman" w:eastAsia="Times New Roman" w:hAnsi="Times New Roman" w:cs="Times New Roman"/>
          <w:sz w:val="24"/>
          <w:szCs w:val="24"/>
        </w:rPr>
        <w:t>e les substàncies radioactives.</w:t>
      </w:r>
    </w:p>
    <w:p w14:paraId="28D1E6C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F3809" w14:textId="77777777" w:rsidR="00D32514" w:rsidRDefault="00D32514" w:rsidP="00D3251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radiació de Hess, radiació penetrant</w:t>
      </w:r>
    </w:p>
    <w:p w14:paraId="6C657FA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EB6A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adiació penetrant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Radiació còsmica</w:t>
      </w:r>
      <w:r w:rsidRPr="004B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128A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1C3F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adiació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Hess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Radiació còsmica</w:t>
      </w:r>
      <w:r w:rsidRPr="004B1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8D6F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CA172" w14:textId="4644AE16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 curta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que té una longitud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ona entre 0,2 i 5 µm.</w:t>
      </w:r>
    </w:p>
    <w:p w14:paraId="4F8A5DB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A2461" w14:textId="24CE61DC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 llarga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que té una longitud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ona més gran de 5 µm.</w:t>
      </w:r>
    </w:p>
    <w:p w14:paraId="73924A1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25988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del cos negre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adiació emesa per un cos negre.</w:t>
      </w:r>
    </w:p>
    <w:p w14:paraId="7CA1A15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6F512" w14:textId="679C419E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difusa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solar incident que procedeix de totes les direccions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espai, excepte del disc solar.</w:t>
      </w:r>
    </w:p>
    <w:p w14:paraId="08E4A09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072CD" w14:textId="1ADFA98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directa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solar incident que procedeix del disc solar sense haver sofert canvis de direcció per la seva interacció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</w:t>
      </w:r>
      <w:r>
        <w:rPr>
          <w:rFonts w:ascii="Times New Roman" w:eastAsia="Times New Roman" w:hAnsi="Times New Roman" w:cs="Times New Roman"/>
          <w:sz w:val="24"/>
          <w:szCs w:val="24"/>
        </w:rPr>
        <w:t>sfera.</w:t>
      </w:r>
    </w:p>
    <w:p w14:paraId="34710F0B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AFA66" w14:textId="45E3A416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efectiva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Balanç de radiació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superfície horitzontal de color negre orientada cap amunt que té una temperatura igual a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aire.</w:t>
      </w:r>
    </w:p>
    <w:p w14:paraId="6D45205A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6FBEF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global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que resulta de la suma de la radiació directa i de la radiació difusa que i</w:t>
      </w:r>
      <w:r>
        <w:rPr>
          <w:rFonts w:ascii="Times New Roman" w:eastAsia="Times New Roman" w:hAnsi="Times New Roman" w:cs="Times New Roman"/>
          <w:sz w:val="24"/>
          <w:szCs w:val="24"/>
        </w:rPr>
        <w:t>ncideixen sobre una superfície.</w:t>
      </w:r>
    </w:p>
    <w:p w14:paraId="112BAE3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6EB70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reflectida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</w:t>
      </w:r>
      <w:r>
        <w:rPr>
          <w:rFonts w:ascii="Times New Roman" w:eastAsia="Times New Roman" w:hAnsi="Times New Roman" w:cs="Times New Roman"/>
          <w:sz w:val="24"/>
          <w:szCs w:val="24"/>
        </w:rPr>
        <w:t>ó que ha experimentat reflexió.</w:t>
      </w:r>
    </w:p>
    <w:p w14:paraId="11430CC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D9651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solar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sz w:val="24"/>
          <w:szCs w:val="24"/>
        </w:rPr>
        <w:t>Radiació emesa pel Sol.</w:t>
      </w:r>
    </w:p>
    <w:p w14:paraId="3F8C767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9B9A8" w14:textId="1F3CB07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terrestre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Emissió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energia radiant de la Terra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cap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espai.</w:t>
      </w:r>
    </w:p>
    <w:p w14:paraId="2C44104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30B6F3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adiació total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Radiació que resulta de la suma de la radiació solar i de la radiació terrestre que i</w:t>
      </w:r>
      <w:r>
        <w:rPr>
          <w:rFonts w:ascii="Times New Roman" w:eastAsia="Times New Roman" w:hAnsi="Times New Roman" w:cs="Times New Roman"/>
          <w:sz w:val="24"/>
          <w:szCs w:val="24"/>
        </w:rPr>
        <w:t>ncideixen sobre una superfície.</w:t>
      </w:r>
    </w:p>
    <w:p w14:paraId="49E7759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748F2" w14:textId="0B2048C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adiància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Quocient entre la intensitat de radiació emesa en una direcció per una superfície infinitesimal radiativa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àrea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aquesta superfície projectada orto</w:t>
      </w:r>
      <w:r>
        <w:rPr>
          <w:rFonts w:ascii="Times New Roman" w:eastAsia="Times New Roman" w:hAnsi="Times New Roman" w:cs="Times New Roman"/>
          <w:sz w:val="24"/>
          <w:szCs w:val="24"/>
        </w:rPr>
        <w:t>gonalment a la direcció donada.</w:t>
      </w:r>
    </w:p>
    <w:p w14:paraId="79D647F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50AE8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radiatus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Dit de la varietat de núvol del gènere cirrus, altocúmulus, altoestratus, estratocúmulus o cúmulus format per bandes amples i paral·leles que travessen el cel.</w:t>
      </w:r>
    </w:p>
    <w:p w14:paraId="6CD0372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FC675" w14:textId="01B8B598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adiometeorologia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Branca de la meteorologia que estudia la propagació de les ones electromagnètiques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atmosfera.</w:t>
      </w:r>
    </w:p>
    <w:p w14:paraId="45CD257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3DB9D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meteorològic que mesura la radiació.</w:t>
      </w:r>
    </w:p>
    <w:p w14:paraId="7CAD008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95957" w14:textId="7D4F730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adiosonda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de sondatge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lliure portat per un globus-sonda i que emet automàticament senyals per telegrafia sense fils (ones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ràdio), indicadors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pressió, temperatura i humitat.</w:t>
      </w:r>
    </w:p>
    <w:p w14:paraId="5FE5177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277FD" w14:textId="59632573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adiosondatge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Sondatge atmosfèric realitzat per mitjà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una radiosonda.</w:t>
      </w:r>
    </w:p>
    <w:p w14:paraId="2982087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C8CAE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àfega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Ratxa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DF74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4599A" w14:textId="6C587F0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aig verd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Coloració verda intensa del primer (o darrer) punt visible del Sol a la sortida (o a la posta)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astre.</w:t>
      </w:r>
    </w:p>
    <w:p w14:paraId="69EE379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89DF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Dura un parell de segons i sembla ésser degut a la refracció i dispersió atmosfèri</w:t>
      </w:r>
      <w:r>
        <w:rPr>
          <w:rFonts w:ascii="Times New Roman" w:eastAsia="Times New Roman" w:hAnsi="Times New Roman" w:cs="Times New Roman"/>
          <w:sz w:val="24"/>
          <w:szCs w:val="24"/>
        </w:rPr>
        <w:t>ques.</w:t>
      </w:r>
    </w:p>
    <w:p w14:paraId="7B30BFF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1E351" w14:textId="1D134A83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aig actínic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Radiació corresponent a la regió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longituds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ona curtes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espectre visible, i sobretot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ultraviola</w:t>
      </w:r>
      <w:r w:rsidRPr="007667E3">
        <w:rPr>
          <w:rFonts w:ascii="Times New Roman" w:hAnsi="Times New Roman" w:cs="Times New Roman"/>
          <w:sz w:val="24"/>
          <w:szCs w:val="24"/>
        </w:rPr>
        <w:t xml:space="preserve">t,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 que es distingeix per produir principalment efectes químics.</w:t>
      </w:r>
    </w:p>
    <w:p w14:paraId="32BA59E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753E6" w14:textId="0E01DB65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aig crepuscular</w:t>
      </w:r>
      <w:r w:rsidRPr="00BA3B7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Faixes alternativament fosques (blavoses) i clares (rogenques) que a vegades divergeixen del lloc on el Sol es troba sota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horitzó.</w:t>
      </w:r>
    </w:p>
    <w:p w14:paraId="43FA70C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4598D" w14:textId="28626BB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algunes ocasions convergeixen per la banda oposada (raigs anticrepusculars). Són efectes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ombra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alta atmosfera, produïts per núvols o per muntanyes, i llur convergència o divergència és un efecte de perspectiva. </w:t>
      </w:r>
    </w:p>
    <w:p w14:paraId="7CAC745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788F6" w14:textId="77777777" w:rsidR="00D32514" w:rsidRPr="004B160E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aig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anti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crepuscular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Vegeu </w:t>
      </w:r>
      <w:r w:rsidRPr="004B160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</w:rPr>
        <w:t>raig crepuscular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794E4C7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D837E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amiol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Quan la mar es veu «blanca» de tan calma que és, les primeres alenades del ventet hi pinten enfosquiments irregulars i volanders que són anomenats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ramioles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les quals 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nen a ésser, doncs, uns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verberols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molt esllanguits.</w:t>
      </w:r>
    </w:p>
    <w:p w14:paraId="40E4E46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AC3D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remiola</w:t>
      </w:r>
    </w:p>
    <w:p w14:paraId="25D8F8F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D2C82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miol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87699F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Ramiola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624257F" w14:textId="77777777" w:rsidR="00276005" w:rsidRPr="0087699F" w:rsidRDefault="00276005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549BFE" w14:textId="4149D8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aó de barreja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Relació entre la massa de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i 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sec que conté un determinat volum o parcel·la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expressada en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kg</w:t>
      </w:r>
      <w:r w:rsidRPr="004B160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1185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0B7B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raó de mescla</w:t>
      </w:r>
    </w:p>
    <w:p w14:paraId="55D50B6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4188E" w14:textId="77777777" w:rsidR="00D32514" w:rsidRPr="00B31135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aó de mescla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Raó de barreja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8CEF62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4EAB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atxa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Fluctuació, de pocs segons de durada, de la velocitat del vent respecte a un valor mitjà. </w:t>
      </w:r>
    </w:p>
    <w:p w14:paraId="6B6E289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7A063" w14:textId="715FC928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deguda a la turbulència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aire. Molt sovint es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el nom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ratxa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 la fase de velocitat màxima de cada fluctuació. </w:t>
      </w:r>
    </w:p>
    <w:p w14:paraId="3170E21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E440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cop de vent, glopada de vent, ràfega</w:t>
      </w:r>
    </w:p>
    <w:p w14:paraId="1CA498D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715FD" w14:textId="4F37B57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atxositat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Qualitat del vent que bufa a ratxes.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Nombre que mesura la intensitat de les ratxes; per exemple, relació entre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amplitud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oscil·lació de velocitat i la velocitat mitjana del vent. </w:t>
      </w:r>
    </w:p>
    <w:p w14:paraId="66636E1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43B42" w14:textId="5EB03530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eanàlisi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Mètode de modelització numèrica que es basa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assimilació de dades meteorològiques del passat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obtenir mapes de diferents variables atmosfèriques, tals com la pressió en superfície, altura geopotencial a 500 hPa, </w:t>
      </w:r>
      <w:r>
        <w:rPr>
          <w:rFonts w:ascii="Times New Roman" w:eastAsia="Times New Roman" w:hAnsi="Times New Roman" w:cs="Times New Roman"/>
          <w:sz w:val="24"/>
          <w:szCs w:val="24"/>
        </w:rPr>
        <w:t>entre altres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E21BF5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75CB3" w14:textId="67AC983F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ebliment de la depressió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Augment de la pressió atmosfèrica que es produeix al centre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depressió en el transcurs del temps. </w:t>
      </w:r>
    </w:p>
    <w:p w14:paraId="698BF89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BE60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ecalmó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Minvada transitòria del vent. </w:t>
      </w:r>
    </w:p>
    <w:p w14:paraId="5E45B24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6208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ecorbar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Canviar de direcció un cicló tropical. </w:t>
      </w:r>
    </w:p>
    <w:p w14:paraId="5BAB55E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B5DDA" w14:textId="7C35488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Més particularment, efectuar en el seu moviment de translació la típica virada des de la direcció E-W a la SW-NE (NW-SE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hemisferi austral). </w:t>
      </w:r>
    </w:p>
    <w:p w14:paraId="6A1C535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697C2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ecorregut del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Distància que recorre una partícula que té la mateixa velocitat que el vent durant un període de temps determinat. </w:t>
      </w:r>
    </w:p>
    <w:p w14:paraId="06E8D52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7082C" w14:textId="7496E42A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educció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Substitució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valor observat per un altre de calculat en funció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ell, a fi de facilitar la comparació amb altres valors anàlegs (p. ex., reducció de la temperatura o de la pressió al nivell del mar). </w:t>
      </w:r>
    </w:p>
    <w:p w14:paraId="19115E3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95DB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Normalment fa referència a la reducció de la temperatura i la pressió 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nivell mitjà del mar. </w:t>
      </w:r>
    </w:p>
    <w:p w14:paraId="616C421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050B0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eflectància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Quocient entre la radiació reflectida per una superfície, un cos, etc.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la radiació que hi incideix. </w:t>
      </w:r>
    </w:p>
    <w:p w14:paraId="05942BB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E7CD4" w14:textId="7D6117F2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eflectivitat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Magnitud proporcional a la potència de</w:t>
      </w:r>
      <w:r>
        <w:rPr>
          <w:rFonts w:ascii="Times New Roman" w:eastAsia="Times New Roman" w:hAnsi="Times New Roman" w:cs="Times New Roman"/>
          <w:sz w:val="24"/>
          <w:szCs w:val="24"/>
        </w:rPr>
        <w:t>l senyal reflectiu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les gotes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contingudes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atmosfera, la qual depèn </w:t>
      </w:r>
      <w:r>
        <w:rPr>
          <w:rFonts w:ascii="Times New Roman" w:eastAsia="Times New Roman" w:hAnsi="Times New Roman" w:cs="Times New Roman"/>
          <w:sz w:val="24"/>
          <w:szCs w:val="24"/>
        </w:rPr>
        <w:t>de la mida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la distribució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aquestes. </w:t>
      </w:r>
    </w:p>
    <w:p w14:paraId="63E786F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31832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Apareix com a escala en les imatges del radar meteorològic. </w:t>
      </w:r>
    </w:p>
    <w:p w14:paraId="3A824032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598C1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eflectòmetre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meteorològic que mesura la reflectància. </w:t>
      </w:r>
    </w:p>
    <w:p w14:paraId="5021EEB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0C591" w14:textId="10AD3101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efracció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Desviació de la radiació quan travessa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a causa de la variació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índex de refracció en capes adjacents de temperatura diferent. </w:t>
      </w:r>
    </w:p>
    <w:p w14:paraId="24381DA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63835" w14:textId="5EF38CB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efredament dinàmic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Disminució de la temperatura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gas per efecte de la seva expansió. </w:t>
      </w:r>
    </w:p>
    <w:p w14:paraId="1037070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431E4" w14:textId="7A1C55E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60E">
        <w:rPr>
          <w:rFonts w:ascii="Times New Roman" w:eastAsia="Times New Roman" w:hAnsi="Times New Roman" w:cs="Times New Roman"/>
          <w:b/>
          <w:bCs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efugi climàtic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ona natural o urbana que ofereix unes condicions ambientals benignes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protegir-se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context desfavorable, com ara massa calor, escassetat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aigua, poc accés a un hàbitat adequat, etc. </w:t>
      </w:r>
    </w:p>
    <w:p w14:paraId="63CAB5B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A2F07" w14:textId="2E5F259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Quan es fa referència a refugis climàtics per a persones, es tracta normalment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espais públics que permeten protegir-se de situacions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extremes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 calor o fred per a ciutadans que ho necessitin.</w:t>
      </w:r>
    </w:p>
    <w:p w14:paraId="05DB21EC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1104F" w14:textId="773B41BF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egeneració de la depressió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Disminució de la pressió atmosfèrica que es produeix al centre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depressió que es troba en fase de rebliment. </w:t>
      </w:r>
    </w:p>
    <w:p w14:paraId="1DCB7BA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42837" w14:textId="014E2AD1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ègim pluviomètric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Descripció de la precipitació en un indret al llarg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període, que pot ser estacional o anual.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7785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0311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egió advectiva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Estratosfera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B99166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C4FF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egió convectiva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Troposfera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95AB7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11A74" w14:textId="15559F4A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egió font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Regió de la Terra que es caracteritza per unes condicions superficials molt uniformes, de tal manera que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estigui en contacte amb ella el temps suficient adquireix les propiet</w:t>
      </w:r>
      <w:r>
        <w:rPr>
          <w:rFonts w:ascii="Times New Roman" w:eastAsia="Times New Roman" w:hAnsi="Times New Roman" w:cs="Times New Roman"/>
          <w:sz w:val="24"/>
          <w:szCs w:val="24"/>
        </w:rPr>
        <w:t>ats que caracteritzen la regió.</w:t>
      </w:r>
    </w:p>
    <w:p w14:paraId="0AC09C9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465DD" w14:textId="161958D6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egió sinòptica natural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Regió de la Terra on les situacions sinòptiques tenen característiques pròpies, de tal manera que es poden estudiar independentment de les situacions sinòptiques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altres regions.</w:t>
      </w:r>
    </w:p>
    <w:p w14:paraId="4D047F5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950A76" w14:textId="2CB23F51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egle de Gold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Escala an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exa al termòmetre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alguns baròmetres marins, que està dividida en mil·li</w:t>
      </w:r>
      <w:r w:rsidRPr="007667E3">
        <w:rPr>
          <w:rFonts w:ascii="Times New Roman" w:hAnsi="Times New Roman" w:cs="Times New Roman"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ars i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na directament la correcció de temperatura que cal aplicar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altura baromètrica llegida.</w:t>
      </w:r>
    </w:p>
    <w:p w14:paraId="30BF280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6EB815" w14:textId="28C7C91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elació de mescla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aigua, en grams, per cada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ilogram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aire perfectament sec.</w:t>
      </w:r>
    </w:p>
    <w:p w14:paraId="2298D1E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A31D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una traducció literal, segurament poc reeixida, del nom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mixing ratio </w:t>
      </w:r>
      <w:r>
        <w:rPr>
          <w:rFonts w:ascii="Times New Roman" w:eastAsia="Times New Roman" w:hAnsi="Times New Roman" w:cs="Times New Roman"/>
          <w:sz w:val="24"/>
          <w:szCs w:val="24"/>
        </w:rPr>
        <w:t>anglès.</w:t>
      </w:r>
    </w:p>
    <w:p w14:paraId="1116B63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801F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elleu isobàric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Conjunt de la distribució de les pressions al nivell del mar (o a un altre nivell pr</w:t>
      </w:r>
      <w:r>
        <w:rPr>
          <w:rFonts w:ascii="Times New Roman" w:eastAsia="Times New Roman" w:hAnsi="Times New Roman" w:cs="Times New Roman"/>
          <w:sz w:val="24"/>
          <w:szCs w:val="24"/>
        </w:rPr>
        <w:t>eestablert) en un moment donat.</w:t>
      </w:r>
    </w:p>
    <w:p w14:paraId="5E4F3E5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83806" w14:textId="7E39E8B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Aquesta designació prové de comparar les línies isòbares amb les corbes de nivell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representació topogràfica. Seguint aque</w:t>
      </w:r>
      <w:r>
        <w:rPr>
          <w:rFonts w:ascii="Times New Roman" w:eastAsia="Times New Roman" w:hAnsi="Times New Roman" w:cs="Times New Roman"/>
          <w:sz w:val="24"/>
          <w:szCs w:val="24"/>
        </w:rPr>
        <w:t>sta analogia és que es parla, per exemple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enfondir-se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omplir-se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(en el sentit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aprofundir-se)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depressió. </w:t>
      </w:r>
    </w:p>
    <w:p w14:paraId="392A078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FE5F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 de gropada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508">
        <w:rPr>
          <w:rFonts w:ascii="Times New Roman" w:eastAsia="Times New Roman" w:hAnsi="Times New Roman" w:cs="Times New Roman"/>
          <w:sz w:val="24"/>
          <w:szCs w:val="24"/>
          <w:highlight w:val="magenta"/>
        </w:rPr>
        <w:t>Torbonada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D519D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DAF18" w14:textId="0810AE5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emolí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Moviment en forma de vòrtex que es produeix en un fluid viscós quan passa prop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obstacle o quan dos corrents fluids passen a prop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altre. </w:t>
      </w:r>
    </w:p>
    <w:p w14:paraId="0442D89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7C5E38" w14:textId="50B0F93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la viscositat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lloc a remolins de diferents dimensions i aparences (ratxes, turbulència en algunes capes </w:t>
      </w:r>
      <w:r>
        <w:rPr>
          <w:rFonts w:ascii="Times New Roman" w:eastAsia="Times New Roman" w:hAnsi="Times New Roman" w:cs="Times New Roman"/>
          <w:sz w:val="24"/>
          <w:szCs w:val="24"/>
        </w:rPr>
        <w:t>altes, remolins de pols, etc.).</w:t>
      </w:r>
    </w:p>
    <w:p w14:paraId="25374EC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515BB" w14:textId="3E1E851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emolí de pols</w:t>
      </w:r>
      <w:r w:rsidRPr="00C0505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Columna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aproximadament vertical i rotatòria que es fa visible pel contingut de partícules de pols, sorra i petits objectes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lleugers (fulles, papers, etc.)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han aixecat del terra fins a una alç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ària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variable, de poques desenes de metres, però que ocasionalment en poden tenir centenars. </w:t>
      </w:r>
    </w:p>
    <w:p w14:paraId="6AAF9C0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24E86" w14:textId="50C61B49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Té una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durada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oscil·la entre menys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minut a poques desenes de m</w:t>
      </w:r>
      <w:r>
        <w:rPr>
          <w:rFonts w:ascii="Times New Roman" w:eastAsia="Times New Roman" w:hAnsi="Times New Roman" w:cs="Times New Roman"/>
          <w:sz w:val="24"/>
          <w:szCs w:val="24"/>
        </w:rPr>
        <w:t>inuts en els casos més extrems.</w:t>
      </w:r>
    </w:p>
    <w:p w14:paraId="698B668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9795A" w14:textId="0C891EC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barrufet de vent, bufarut, </w:t>
      </w:r>
      <w:r w:rsidR="007064C1">
        <w:rPr>
          <w:rFonts w:ascii="Times New Roman" w:eastAsia="Times New Roman" w:hAnsi="Times New Roman" w:cs="Times New Roman"/>
          <w:sz w:val="24"/>
          <w:szCs w:val="24"/>
        </w:rPr>
        <w:t xml:space="preserve">dimoniet de sorra, </w:t>
      </w:r>
      <w:r>
        <w:rPr>
          <w:rFonts w:ascii="Times New Roman" w:eastAsia="Times New Roman" w:hAnsi="Times New Roman" w:cs="Times New Roman"/>
          <w:sz w:val="24"/>
          <w:szCs w:val="24"/>
        </w:rPr>
        <w:t>follet, remolí de vent</w:t>
      </w:r>
    </w:p>
    <w:p w14:paraId="4EE1348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9202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emolí de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Remolí de pols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3040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D8F07" w14:textId="4DB0CA88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epresentació analítica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Representació, per mitjà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fórmula matemàtica, de la correspondèn</w:t>
      </w:r>
      <w:r>
        <w:rPr>
          <w:rFonts w:ascii="Times New Roman" w:eastAsia="Times New Roman" w:hAnsi="Times New Roman" w:cs="Times New Roman"/>
          <w:sz w:val="24"/>
          <w:szCs w:val="24"/>
        </w:rPr>
        <w:t>cia entre dues o més variables.</w:t>
      </w:r>
    </w:p>
    <w:p w14:paraId="4664D24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3429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freqüent començar per una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representació gràfica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la qual serveix de guia en la recerca de la llei anal</w:t>
      </w:r>
      <w:r>
        <w:rPr>
          <w:rFonts w:ascii="Times New Roman" w:eastAsia="Times New Roman" w:hAnsi="Times New Roman" w:cs="Times New Roman"/>
          <w:sz w:val="24"/>
          <w:szCs w:val="24"/>
        </w:rPr>
        <w:t>ítica més adequada.</w:t>
      </w:r>
    </w:p>
    <w:p w14:paraId="3D7D493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E474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epresentació gràfica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Procediment geomètric de representar la correspondència entre d</w:t>
      </w:r>
      <w:r>
        <w:rPr>
          <w:rFonts w:ascii="Times New Roman" w:eastAsia="Times New Roman" w:hAnsi="Times New Roman" w:cs="Times New Roman"/>
          <w:sz w:val="24"/>
          <w:szCs w:val="24"/>
        </w:rPr>
        <w:t>ues o més quantitats variables.</w:t>
      </w:r>
    </w:p>
    <w:p w14:paraId="43B049A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6589E" w14:textId="5AFBBC2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el cas de dues, sol ésser una corba referida a coordenades cartesianes o polars. En el cas de tres, se sol acudir al traçat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sistema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isopletes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2942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A14C0" w14:textId="36A42F0B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valor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epresentatiu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c. nom. 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Valor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observat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variable meteorològica (temperatura, etc.) que no ha estat influït per causes locals o per proximitat de la superfície terrestre, i que per consegüent caracte</w:t>
      </w:r>
      <w:r w:rsidRPr="007667E3">
        <w:rPr>
          <w:rFonts w:ascii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itza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aire.</w:t>
      </w:r>
    </w:p>
    <w:p w14:paraId="317AE44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3C85D" w14:textId="2939936C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esiliència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Resistència que oposa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en determinades circumstàncies, a ésser foragitat, en direcció vertical, del lloc que ocupa, o a tornar-hi quan n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ha estat tret.</w:t>
      </w:r>
    </w:p>
    <w:p w14:paraId="0A7A727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5776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esolució del model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Nivell mínim de detall espacial i temporal que pot oferir un model numèric. </w:t>
      </w:r>
    </w:p>
    <w:p w14:paraId="1941704C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DE5F4" w14:textId="4DBC3C75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esplendor blanca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Brillantor blanca i uniforme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observa a la superfície terrestre quan es troba coberta per neu i el cel és cobert </w:t>
      </w:r>
      <w:r>
        <w:rPr>
          <w:rFonts w:ascii="Times New Roman" w:eastAsia="Times New Roman" w:hAnsi="Times New Roman" w:cs="Times New Roman"/>
          <w:sz w:val="24"/>
          <w:szCs w:val="24"/>
        </w:rPr>
        <w:t>uniformement per núvols baixos.</w:t>
      </w:r>
    </w:p>
    <w:p w14:paraId="3EEBB36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D863F" w14:textId="3D8A2ED9" w:rsidR="00D32514" w:rsidRPr="00F05199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essol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F</w:t>
      </w:r>
      <w:r w:rsidRPr="00DB0B76">
        <w:rPr>
          <w:rFonts w:ascii="Times New Roman" w:eastAsia="Times New Roman" w:hAnsi="Times New Roman" w:cs="Times New Roman"/>
          <w:sz w:val="24"/>
          <w:szCs w:val="24"/>
          <w:highlight w:val="magenta"/>
        </w:rPr>
        <w:t>als sol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També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 diu ressol de la claror intensa deguda a la reverberació dels objectes i</w:t>
      </w:r>
      <w:r>
        <w:rPr>
          <w:rFonts w:ascii="Times New Roman" w:eastAsia="Times New Roman" w:hAnsi="Times New Roman" w:cs="Times New Roman"/>
          <w:sz w:val="24"/>
          <w:szCs w:val="24"/>
        </w:rPr>
        <w:t>l·luminats directament pel Sol.</w:t>
      </w:r>
    </w:p>
    <w:p w14:paraId="0024225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5219F" w14:textId="46442661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esplendor alpina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Resplendor, entre groga i vermella, que il·lumina els cims nevats situats a la banda oposada al Sol quan aquest astre és a uns 2°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horitzó. </w:t>
      </w:r>
      <w:r>
        <w:rPr>
          <w:rFonts w:ascii="Times New Roman" w:eastAsia="Times New Roman" w:hAnsi="Times New Roman" w:cs="Times New Roman"/>
          <w:sz w:val="24"/>
          <w:szCs w:val="24"/>
        </w:rPr>
        <w:t>| 2.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Feble lluminositat que alguna vegada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observa, en les mateixes condicions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orientació, quan el Sol ja és 3° o 4° a sota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horitzó. </w:t>
      </w:r>
    </w:p>
    <w:p w14:paraId="482779F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F29EC" w14:textId="59C138A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Diferència, en temps, entre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esdeveniment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fenomen (o la variació de la seva intensitat) i la seva indicació per un aparell destinat a revelar-lo o mesurar-lo. </w:t>
      </w:r>
    </w:p>
    <w:p w14:paraId="02781BF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6061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934048">
        <w:rPr>
          <w:rFonts w:ascii="Times New Roman" w:eastAsia="Times New Roman" w:hAnsi="Times New Roman" w:cs="Times New Roman"/>
          <w:sz w:val="24"/>
          <w:szCs w:val="24"/>
          <w:highlight w:val="magenta"/>
        </w:rPr>
        <w:t>inèrcia</w:t>
      </w:r>
    </w:p>
    <w:p w14:paraId="31B5342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F37D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etorn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Corrent superior de compensació (contrabrisa, contraalisi) corresponent a un vent inferior. </w:t>
      </w:r>
    </w:p>
    <w:p w14:paraId="6A2E850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34248" w14:textId="07A9B7C0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 diu particularment quan la direcció del vent superior i la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inferior formen un angle de més de 90°. </w:t>
      </w:r>
    </w:p>
    <w:p w14:paraId="19026F9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0C15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071F8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contracorrent</w:t>
      </w:r>
    </w:p>
    <w:p w14:paraId="1F86D2C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09C12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21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retrò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2168">
        <w:rPr>
          <w:rFonts w:ascii="Times New Roman" w:eastAsia="Times New Roman" w:hAnsi="Times New Roman" w:cs="Times New Roman"/>
          <w:sz w:val="24"/>
          <w:szCs w:val="24"/>
          <w:highlight w:val="magenta"/>
        </w:rPr>
        <w:t>Retruny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80237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DB6F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etroalimentació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Interacció entre dos o més processos del sistema climàtic, de forma que els canvis que tenen lloc en el primer repercuteixen en els següents, alterant així el primer procés novament. </w:t>
      </w:r>
    </w:p>
    <w:p w14:paraId="6BC2068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1B4ED" w14:textId="752B52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etrotrajectòria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Simulació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model numèric que consisteix en la reconstrucció de la trajectòria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que ha seguit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ha assolit un determinat indret, i que permet determinar la seva procedè</w:t>
      </w:r>
      <w:r w:rsidRPr="007667E3">
        <w:rPr>
          <w:rFonts w:ascii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cia. </w:t>
      </w:r>
    </w:p>
    <w:p w14:paraId="4406A50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557C7" w14:textId="2F0F5302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21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retruny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Variacions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intensitat en el soroll del </w:t>
      </w:r>
      <w:r>
        <w:rPr>
          <w:rFonts w:ascii="Times New Roman" w:eastAsia="Times New Roman" w:hAnsi="Times New Roman" w:cs="Times New Roman"/>
          <w:sz w:val="24"/>
          <w:szCs w:val="24"/>
        </w:rPr>
        <w:t>tro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835588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1970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retrò</w:t>
      </w:r>
    </w:p>
    <w:p w14:paraId="195B773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8DE4E" w14:textId="0F41CEDD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iuada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Desbordament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sistema fluvial a conseqüència de la crescuda del cabal associat a una precipitació intensa i torrencial, o al desgel accelerat de masses de gel. </w:t>
      </w:r>
    </w:p>
    <w:p w14:paraId="3A753D1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B469C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issaga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les Illes Balears,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9B8">
        <w:rPr>
          <w:rFonts w:ascii="Times New Roman" w:eastAsia="Times New Roman" w:hAnsi="Times New Roman" w:cs="Times New Roman"/>
          <w:sz w:val="24"/>
          <w:szCs w:val="24"/>
          <w:highlight w:val="magenta"/>
        </w:rPr>
        <w:t>seixa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4ABE6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7375C" w14:textId="0C4D563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isc climàtic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ossibilitat de succés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determinat feno</w:t>
      </w:r>
      <w:r w:rsidRPr="007667E3">
        <w:rPr>
          <w:rFonts w:ascii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climàtic de conseqüències catastròfiques. </w:t>
      </w:r>
    </w:p>
    <w:p w14:paraId="489371E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58E92" w14:textId="7E6AAB7A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isc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Possibilitat de succés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determinat feno</w:t>
      </w:r>
      <w:r w:rsidRPr="007667E3">
        <w:rPr>
          <w:rFonts w:ascii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meteorològic extrem de conseqüències catastròfiques per a b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ns o persones. </w:t>
      </w:r>
    </w:p>
    <w:p w14:paraId="2DBB673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332E0" w14:textId="5D9A297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ogativ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de les fonts de dades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proxy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utilitzades en climatologia històrica per a la reconstrucció del clima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èpoques passades, consistents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anàlisi de les cerimònies de rogatives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sglésia catòlica destinades a demanar el final de la sequera (rogatives </w:t>
      </w:r>
      <w:r w:rsidRPr="00610878">
        <w:rPr>
          <w:rFonts w:ascii="Times New Roman" w:eastAsia="Times New Roman" w:hAnsi="Times New Roman" w:cs="Times New Roman"/>
          <w:i/>
          <w:iCs/>
          <w:sz w:val="24"/>
          <w:szCs w:val="24"/>
        </w:rPr>
        <w:t>propluvia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 o el final de la pluja (</w:t>
      </w:r>
      <w:r w:rsidRPr="00610878">
        <w:rPr>
          <w:rFonts w:ascii="Times New Roman" w:eastAsia="Times New Roman" w:hAnsi="Times New Roman" w:cs="Times New Roman"/>
          <w:i/>
          <w:iCs/>
          <w:sz w:val="24"/>
          <w:szCs w:val="24"/>
        </w:rPr>
        <w:t>proserenitat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3736DF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DF46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F7398">
        <w:rPr>
          <w:rFonts w:ascii="Times New Roman" w:eastAsia="Times New Roman" w:hAnsi="Times New Roman" w:cs="Times New Roman"/>
          <w:sz w:val="24"/>
          <w:szCs w:val="24"/>
          <w:highlight w:val="magenta"/>
        </w:rPr>
        <w:t>Plugim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6915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22F36D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Variar, 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vent, </w:t>
      </w:r>
      <w:r>
        <w:rPr>
          <w:rFonts w:ascii="Times New Roman" w:eastAsia="Times New Roman" w:hAnsi="Times New Roman" w:cs="Times New Roman"/>
          <w:sz w:val="24"/>
          <w:szCs w:val="24"/>
        </w:rPr>
        <w:t>de direcció.</w:t>
      </w:r>
    </w:p>
    <w:p w14:paraId="6BE16C3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289F3" w14:textId="618CDFD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utilitza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àm</w:t>
      </w:r>
      <w:r>
        <w:rPr>
          <w:rFonts w:ascii="Times New Roman" w:eastAsia="Times New Roman" w:hAnsi="Times New Roman" w:cs="Times New Roman"/>
          <w:sz w:val="24"/>
          <w:szCs w:val="24"/>
        </w:rPr>
        <w:t>bit de la meteorologia nàutica.</w:t>
      </w:r>
    </w:p>
    <w:p w14:paraId="7672F9D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72FF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ondar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Canviar progressivament la direcció del vent, en particular si és en el sentit del moviment del Sol. </w:t>
      </w:r>
    </w:p>
    <w:p w14:paraId="472779E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BAF9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diu, per exemple, que «el terral ronda» (o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fa rondada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) quan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sortida de Sol comença a girar des del sector nord cap a garbí, passant per llevant.</w:t>
      </w:r>
    </w:p>
    <w:p w14:paraId="340B06B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0CBD4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osa dels vents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Representació gràfica, per a un lloc i un període de temps determinats, de la freqüència del vent segons les direccions. </w:t>
      </w:r>
    </w:p>
    <w:p w14:paraId="51C5DB6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7EE85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freqüència es pot referir solament al nombre de vegades que ha bufat de cada direcció, però també al nombre de vegades per a cada velocitat, o simplement als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ilòmetres recorreguts en cada direcció.</w:t>
      </w:r>
    </w:p>
    <w:p w14:paraId="55A531D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760130" w14:textId="1922EF34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osada</w:t>
      </w:r>
      <w:r w:rsidRPr="008A5C0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Gotetes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que per efecte de la condensació directa en una gruixa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en contacte immediat amb la terra, es diposita sobre les superfícies refredades per sobre dels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 i per sota del punt de rosada per la radiació nocturna. </w:t>
      </w:r>
    </w:p>
    <w:p w14:paraId="7318607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A4AEB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osada blanca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Rosada que es glaça després de formar-se. </w:t>
      </w:r>
    </w:p>
    <w:p w14:paraId="1C58D32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8E7A5" w14:textId="02DF4311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ostir-se les plantes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 diu quan les parts tendres dels vegetals es moren i es tornen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color fosc a causa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glaçada («gelada negra», en contraposició a la «gelada blanca» o dipòsit de cristallets de glaç damunt les herbes). </w:t>
      </w:r>
    </w:p>
    <w:p w14:paraId="68CB571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814DF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ufa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Tempestat de vent i pluja o neu en àrees muntanyoses. </w:t>
      </w:r>
    </w:p>
    <w:p w14:paraId="69C90DB1" w14:textId="77777777" w:rsidR="00276005" w:rsidRDefault="00276005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585DB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rufagada de neu</w:t>
      </w:r>
    </w:p>
    <w:p w14:paraId="680CEA0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B666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ufagada de neu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2168">
        <w:rPr>
          <w:rFonts w:ascii="Times New Roman" w:eastAsia="Times New Roman" w:hAnsi="Times New Roman" w:cs="Times New Roman"/>
          <w:sz w:val="24"/>
          <w:szCs w:val="24"/>
          <w:highlight w:val="magenta"/>
        </w:rPr>
        <w:t>Rufa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14AFB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717E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uixat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Pluja escadussera i de curta durada, que cau de núvols isolats entre els quals hi ha cel serè.</w:t>
      </w:r>
    </w:p>
    <w:p w14:paraId="444D4A9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27F5B" w14:textId="031285C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La intensitat de la precipitació sol ésser forta, i la durada no sol excedir gaire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quart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hora. Els ruixats són típics de les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fred i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inestable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es troben a la rer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ssaga de les depressions i passen damunt la terra o la mar calentes. </w:t>
      </w:r>
    </w:p>
    <w:p w14:paraId="004CA85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3DD9E" w14:textId="758812A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uixat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inestabilitat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Ruixat evidentment produït per la inestabilitat vertical deguda a un escalfament excessiu de les capes inferiors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o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excessiva fredor de les capes altes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9A41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9805F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uixim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398">
        <w:rPr>
          <w:rFonts w:ascii="Times New Roman" w:eastAsia="Times New Roman" w:hAnsi="Times New Roman" w:cs="Times New Roman"/>
          <w:sz w:val="24"/>
          <w:szCs w:val="24"/>
          <w:highlight w:val="magenta"/>
        </w:rPr>
        <w:t>Plugim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1EA36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EF5D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umb nàutic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Rumb comptat des del nord o des del sud, de 0° a 90°. </w:t>
      </w:r>
    </w:p>
    <w:p w14:paraId="17DB048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8FEA4" w14:textId="73C754A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Per exemple, «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ud 52°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est». </w:t>
      </w:r>
    </w:p>
    <w:p w14:paraId="335DA66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4B80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RVR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8C2168"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 xml:space="preserve">abast visual de </w:t>
      </w:r>
      <w:r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 xml:space="preserve">la </w:t>
      </w:r>
      <w:r w:rsidRPr="008C2168">
        <w:rPr>
          <w:rFonts w:ascii="Times New Roman" w:eastAsia="Times New Roman" w:hAnsi="Times New Roman" w:cs="Times New Roman"/>
          <w:iCs/>
          <w:sz w:val="24"/>
          <w:szCs w:val="24"/>
          <w:highlight w:val="magenta"/>
        </w:rPr>
        <w:t>pista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571E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FD169" w14:textId="4AAEF69E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B5605E">
        <w:rPr>
          <w:rFonts w:ascii="Times New Roman" w:eastAsia="Times New Roman" w:hAnsi="Times New Roman" w:cs="Times New Roman"/>
          <w:b/>
          <w:sz w:val="24"/>
          <w:szCs w:val="24"/>
        </w:rPr>
        <w:t>abast visual de la pista</w:t>
      </w:r>
      <w:r w:rsidRPr="00B56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605E">
        <w:rPr>
          <w:rFonts w:ascii="Times New Roman" w:eastAsia="Times New Roman" w:hAnsi="Times New Roman" w:cs="Times New Roman"/>
          <w:i/>
          <w:sz w:val="24"/>
          <w:szCs w:val="24"/>
        </w:rPr>
        <w:t>c. nom. m</w:t>
      </w:r>
      <w:r w:rsidRPr="00B5605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àxima visibilitat horitzontal en una pista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ae</w:t>
      </w:r>
      <w:r>
        <w:rPr>
          <w:rFonts w:ascii="Times New Roman" w:eastAsia="Times New Roman" w:hAnsi="Times New Roman" w:cs="Times New Roman"/>
          <w:sz w:val="24"/>
          <w:szCs w:val="24"/>
        </w:rPr>
        <w:t>roport o un aeròdrom.</w:t>
      </w:r>
    </w:p>
    <w:p w14:paraId="6C9173D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6295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sigla prové del terme anglès </w:t>
      </w:r>
      <w:r w:rsidRPr="00B5605E">
        <w:rPr>
          <w:rFonts w:ascii="Times New Roman" w:eastAsia="Times New Roman" w:hAnsi="Times New Roman" w:cs="Times New Roman"/>
          <w:i/>
          <w:sz w:val="24"/>
          <w:szCs w:val="24"/>
        </w:rPr>
        <w:t>runway visual range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3CE2D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6619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RVR</w:t>
      </w:r>
    </w:p>
    <w:p w14:paraId="1169B1E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A7D3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3F01F3A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D3D9C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acsejada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Variació ràpida de la component vertical del vector vent entre dos punts propers a la mateixa altura. </w:t>
      </w:r>
    </w:p>
    <w:p w14:paraId="506171B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591B1" w14:textId="3A9EDB23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alinitat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Proporció de sals continguda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aigua. </w:t>
      </w:r>
    </w:p>
    <w:p w14:paraId="7EC2FCF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F0BB0" w14:textId="1435D20A" w:rsidR="00D32514" w:rsidRPr="004B160E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de mar se sol expressar en tant per mil (grams de substàncies salines en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000 grams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de mar).</w:t>
      </w:r>
    </w:p>
    <w:p w14:paraId="542019E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8EB13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alt del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Variació brusca de la direcció del vent. </w:t>
      </w:r>
    </w:p>
    <w:p w14:paraId="7332A12A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DBC05" w14:textId="081CB7E1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ants de glaç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 França i Alemanya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anomenen així sant Mamert,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ant Panc</w:t>
      </w:r>
      <w:r>
        <w:rPr>
          <w:rFonts w:ascii="Times New Roman" w:eastAsia="Times New Roman" w:hAnsi="Times New Roman" w:cs="Times New Roman"/>
          <w:sz w:val="24"/>
          <w:szCs w:val="24"/>
        </w:rPr>
        <w:t>raç i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ant Gervasi, a les diades dels quals,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els dies 11, 12 i 13 de maig, respectivament,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esdevé una revinguda del fred, segons la dita popular. </w:t>
      </w:r>
    </w:p>
    <w:p w14:paraId="3F02FE1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A459D" w14:textId="5C60542E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 fet vindria a ésser com una contrapartida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estiuet de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S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ant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M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artí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A Catalunya no coneixem cap dita semblant, segurament perquè a la nostra terra ja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ha establert aleshores una primavera general. Tampoc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sabem que es faci un penjament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estil a sant Ponç ni a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 Pere Regalat, sants prou populars a Catalunya i que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celebren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11 i el 13 de maig. </w:t>
      </w:r>
    </w:p>
    <w:p w14:paraId="00AD9E0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383E0" w14:textId="3321D622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atèl·lit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Satèl·lit artificial que orbita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voltant 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la Terra per portar a terme una gran diversitat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observacions meteorològiques, que transmet a diverses estacions receptores situades a la superfície terrestre.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6F75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C07E8" w14:textId="7D75E2EE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Fonamentalment, n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hi ha de dos tipus segons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òrbita</w:t>
      </w:r>
      <w:r>
        <w:rPr>
          <w:rFonts w:ascii="Times New Roman" w:hAnsi="Times New Roman" w:cs="Times New Roman"/>
          <w:sz w:val="24"/>
          <w:szCs w:val="24"/>
        </w:rPr>
        <w:t xml:space="preserve"> que descriuen</w:t>
      </w:r>
      <w:r w:rsidRPr="007667E3">
        <w:rPr>
          <w:rFonts w:ascii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satèl·lits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geo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stacionaris segueixen una òrbita que coincideix amb el període de rotació terrestre, i cobreixen permanentment la mateixa superfície terrestre. 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satèl·lits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òrbita polar se situen a altures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entre 700 i 800 km, fent una volta completa a la Terra en poc més de dues hores, </w:t>
      </w:r>
      <w:r w:rsidRPr="007667E3">
        <w:rPr>
          <w:rFonts w:ascii="Times New Roman" w:hAnsi="Times New Roman" w:cs="Times New Roman"/>
          <w:sz w:val="24"/>
          <w:szCs w:val="24"/>
        </w:rPr>
        <w:t>orbitant de pol a pol.</w:t>
      </w:r>
    </w:p>
    <w:p w14:paraId="6488272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56539F4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16F8">
        <w:rPr>
          <w:rFonts w:ascii="Times New Roman" w:eastAsia="Times New Roman" w:hAnsi="Times New Roman" w:cs="Times New Roman"/>
          <w:b/>
          <w:sz w:val="24"/>
          <w:szCs w:val="24"/>
        </w:rPr>
        <w:t>satèl·lit geoestacionari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Vegeu </w:t>
      </w:r>
      <w:r w:rsidRPr="00E716F8">
        <w:rPr>
          <w:rFonts w:ascii="Times New Roman" w:eastAsia="Times New Roman" w:hAnsi="Times New Roman" w:cs="Times New Roman"/>
          <w:sz w:val="24"/>
          <w:szCs w:val="24"/>
          <w:highlight w:val="magenta"/>
        </w:rPr>
        <w:t>satèl·lit meteorològic</w:t>
      </w:r>
      <w:r w:rsidRPr="00E71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2F80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31BEF" w14:textId="5AF470E3" w:rsidR="00D32514" w:rsidRPr="00E716F8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16F8">
        <w:rPr>
          <w:rFonts w:ascii="Times New Roman" w:eastAsia="Times New Roman" w:hAnsi="Times New Roman" w:cs="Times New Roman"/>
          <w:b/>
          <w:sz w:val="24"/>
          <w:szCs w:val="24"/>
        </w:rPr>
        <w:t xml:space="preserve">satèl·lit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òrbita polar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Vegeu </w:t>
      </w:r>
      <w:r w:rsidRPr="00E716F8">
        <w:rPr>
          <w:rFonts w:ascii="Times New Roman" w:eastAsia="Times New Roman" w:hAnsi="Times New Roman" w:cs="Times New Roman"/>
          <w:sz w:val="24"/>
          <w:szCs w:val="24"/>
          <w:highlight w:val="magenta"/>
        </w:rPr>
        <w:t>satèl·lit meteorològic</w:t>
      </w:r>
      <w:r w:rsidRPr="00E71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37A69" w14:textId="77777777" w:rsidR="00D32514" w:rsidRPr="00E716F8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BFF22" w14:textId="0673E4F0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aturació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Condició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humitat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en la qual aquest conté el màximum de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compatible amb la seva temperatura. </w:t>
      </w:r>
    </w:p>
    <w:p w14:paraId="2F87B84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48DF4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2168">
        <w:rPr>
          <w:rFonts w:ascii="Times New Roman" w:eastAsia="Times New Roman" w:hAnsi="Times New Roman" w:cs="Times New Roman"/>
          <w:sz w:val="24"/>
          <w:szCs w:val="24"/>
          <w:highlight w:val="magenta"/>
        </w:rPr>
        <w:t>Sequera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B6722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70C73" w14:textId="669D96E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eclusió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Situació que precedeix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oclusió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total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depressió del front polar, quan del sector calent no queda en contacte amb la superf</w:t>
      </w:r>
      <w:r w:rsidRPr="007667E3">
        <w:rPr>
          <w:rFonts w:ascii="Times New Roman" w:hAnsi="Times New Roman" w:cs="Times New Roman"/>
          <w:sz w:val="24"/>
          <w:szCs w:val="24"/>
        </w:rPr>
        <w:t>ície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terrestre sinó una petita àrea, separada de la resta de la massa tropical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fred posterior, que ha encalçat el de la part anterior.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|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la tècnica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anàlisi isentròpica, isolament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llengua seca o humida per la intrusió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altra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humida o seca, respectivament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58B6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15FA9" w14:textId="60B7DE0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ector calent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Sector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calent que existeix, en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depressions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joves, entre el front calent i el front fred. </w:t>
      </w:r>
    </w:p>
    <w:p w14:paraId="09AF924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AF333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Sol ésser constituït per aire tropical, però també ho és sovint per aire polar marítim. </w:t>
      </w:r>
    </w:p>
    <w:p w14:paraId="00A0C3B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13BA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sector càlid</w:t>
      </w:r>
    </w:p>
    <w:p w14:paraId="22DAD01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DAD7A" w14:textId="77777777" w:rsidR="00D32514" w:rsidRPr="004B160E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ector càlid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4B160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</w:rPr>
        <w:t>Sector calent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DA4FC7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767357" w14:textId="4485E7E9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ector fred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Part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depressió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ocupada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ran de terra per aire fred. </w:t>
      </w:r>
    </w:p>
    <w:p w14:paraId="7433B23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99BB5" w14:textId="127AD1E2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Tal com la depressió es va envellint, el sector fred en va ocu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pant cada vegada més extensió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ran de terra, fins que en arribar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oclusió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envaeix totalment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espai que abans ocupava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calent. </w:t>
      </w:r>
    </w:p>
    <w:p w14:paraId="68E76EF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87EC1" w14:textId="5481EA91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ector navegable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un cicló tropical, la meitat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àrea del cicló que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hemisferi boreal està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esquerra i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austral a la dreta de la seva trajectòria. </w:t>
      </w:r>
    </w:p>
    <w:p w14:paraId="22436C1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7384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el sector on són menys furiosos el vent i la mar, i on la deriva tendeix a allunyar les naus del centre de la tempesta. </w:t>
      </w:r>
    </w:p>
    <w:p w14:paraId="3756C7E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07131" w14:textId="1408F403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ector perillós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un cicló tropical, la meitat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àrea del cicló que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hemisferi boreal està a la dreta i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austral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esquerra de la seva trajectòria. </w:t>
      </w:r>
    </w:p>
    <w:p w14:paraId="1E43311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EA2A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el sector on són més furiosos el vent i la mar i on la deriva tendeix a portar les nau</w:t>
      </w:r>
      <w:r>
        <w:rPr>
          <w:rFonts w:ascii="Times New Roman" w:eastAsia="Times New Roman" w:hAnsi="Times New Roman" w:cs="Times New Roman"/>
          <w:sz w:val="24"/>
          <w:szCs w:val="24"/>
        </w:rPr>
        <w:t>s cap al centre de la tempesta.</w:t>
      </w:r>
    </w:p>
    <w:p w14:paraId="3672F16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4E01A" w14:textId="3B4D04BC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ecundari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secundària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9AC" w:rsidRPr="008F39AC">
        <w:rPr>
          <w:rFonts w:ascii="Times New Roman" w:eastAsia="Times New Roman" w:hAnsi="Times New Roman" w:cs="Times New Roman"/>
          <w:sz w:val="24"/>
          <w:szCs w:val="24"/>
        </w:rPr>
        <w:t>Que pertany a una categoria menys important respecte a un altre fenomen meteorològic del mateix tipus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9A0A46" w14:textId="77777777" w:rsidR="008F39AC" w:rsidRDefault="008F39AC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BD9EA" w14:textId="050366D2" w:rsidR="008F39AC" w:rsidRPr="008F39AC" w:rsidRDefault="008F39AC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9AC">
        <w:rPr>
          <w:rFonts w:ascii="Times New Roman" w:hAnsi="Times New Roman" w:cs="Times New Roman"/>
          <w:color w:val="000000"/>
          <w:sz w:val="24"/>
          <w:szCs w:val="24"/>
        </w:rPr>
        <w:t>V. t:</w:t>
      </w:r>
      <w:r w:rsidRPr="008F39A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F39AC">
        <w:rPr>
          <w:rFonts w:ascii="Times New Roman" w:hAnsi="Times New Roman" w:cs="Times New Roman"/>
          <w:color w:val="000000"/>
          <w:sz w:val="24"/>
          <w:szCs w:val="24"/>
          <w:shd w:val="clear" w:color="auto" w:fill="FF00FF"/>
        </w:rPr>
        <w:t>arc de Sant Martí secundari</w:t>
      </w:r>
      <w:r w:rsidRPr="008F39A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F39A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F39AC">
        <w:rPr>
          <w:rFonts w:ascii="Times New Roman" w:hAnsi="Times New Roman" w:cs="Times New Roman"/>
          <w:color w:val="000000"/>
          <w:sz w:val="24"/>
          <w:szCs w:val="24"/>
          <w:shd w:val="clear" w:color="auto" w:fill="FF40FF"/>
        </w:rPr>
        <w:t>depressió secundària</w:t>
      </w:r>
    </w:p>
    <w:p w14:paraId="78D74A0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07D8E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eixa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Oscil·lació del nivell dels llacs i de les aigües costaneres, semblant a la de les marees, però de període més curt i que no té relació amb el moviment del Sol ni de la Lluna. </w:t>
      </w:r>
    </w:p>
    <w:p w14:paraId="231DB0A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E4763" w14:textId="30E41F6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El seu període sol ésser inferior a 1 hora; sovint no és més que de 20 a 40 minuts. Algunes seixes són produïdes per fenòmens sísmics, però moltes ho són per la fricció del vent damunt la superfície líquida. Les de la costa catalana esdevenen sobretot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estiu i van acompanyades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oscil·lacions més o menys rítmiques del baròmetre. </w:t>
      </w:r>
    </w:p>
    <w:p w14:paraId="4FD5899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BA79A7" w14:textId="5A84AF07" w:rsidR="00276005" w:rsidRPr="00276005" w:rsidRDefault="00276005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6005">
        <w:rPr>
          <w:rFonts w:ascii="Times New Roman" w:eastAsia="Times New Roman" w:hAnsi="Times New Roman" w:cs="Times New Roman"/>
          <w:bCs/>
          <w:sz w:val="24"/>
          <w:szCs w:val="24"/>
        </w:rPr>
        <w:t>Sin. compl.: rissaga</w:t>
      </w:r>
    </w:p>
    <w:p w14:paraId="18BAC11F" w14:textId="77777777" w:rsidR="00276005" w:rsidRPr="007667E3" w:rsidRDefault="00276005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B4908" w14:textId="3D5AF563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embra de núvols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Introducció artificial de partícules dins un núvol, mitjançant coets </w:t>
      </w:r>
      <w:r>
        <w:rPr>
          <w:rFonts w:ascii="Times New Roman" w:eastAsia="Times New Roman" w:hAnsi="Times New Roman" w:cs="Times New Roman"/>
          <w:sz w:val="24"/>
          <w:szCs w:val="24"/>
        </w:rPr>
        <w:t>o avions, que poden modificar-ne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estructura, causa</w:t>
      </w:r>
      <w:r>
        <w:rPr>
          <w:rFonts w:ascii="Times New Roman" w:eastAsia="Times New Roman" w:hAnsi="Times New Roman" w:cs="Times New Roman"/>
          <w:sz w:val="24"/>
          <w:szCs w:val="24"/>
        </w:rPr>
        <w:t>r-ne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dissipació i, tot i que no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demostrat científicament, produir precipitacions.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FD8B1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D499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SMC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 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31E">
        <w:rPr>
          <w:rFonts w:ascii="Times New Roman" w:eastAsia="Times New Roman" w:hAnsi="Times New Roman" w:cs="Times New Roman"/>
          <w:sz w:val="24"/>
          <w:szCs w:val="24"/>
          <w:highlight w:val="magenta"/>
        </w:rPr>
        <w:t>sistema convectiu mesoescalar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8C2E9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36A4A" w14:textId="07EF7A5B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emiàrid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aplica als climes de condicions intermèdies entre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aridesa i la fertilitat. </w:t>
      </w:r>
    </w:p>
    <w:p w14:paraId="177144C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8E42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estepa</w:t>
      </w:r>
    </w:p>
    <w:p w14:paraId="2605A62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3F4EB" w14:textId="75EA34E6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ensació tèrmica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Sensació de fred o calor que percep una persona a conseqüència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estar exposada a una combinació de temperatura, humitat i vent, que modifica el balanç energètic entre el cos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envolta. </w:t>
      </w:r>
    </w:p>
    <w:p w14:paraId="1597B18B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82D09F" w14:textId="03E25E3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Hi ha una component intrínseca que depèn del metabolisme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individu,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activitat física que desenvolupi i el tipus de vestimenta que dugui. </w:t>
      </w:r>
    </w:p>
    <w:p w14:paraId="708A6DA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C9BB9" w14:textId="61C04EB1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ensibilitat climàtica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Mesura de la resposta del sistema climàtic a un forçament radiatiu, quan aquest es troba en una situació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equilibri. </w:t>
      </w:r>
    </w:p>
    <w:p w14:paraId="580EC0C7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67174" w14:textId="3EBFD765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els informes climàtics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IPCC, es defineix com el canvi que experimenta la temperatura mitjana 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ria en modificar-se la concentració de CO</w:t>
      </w:r>
      <w:r w:rsidRPr="004B16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B3CD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99EBCE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equera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Absència o deficiència perllongada de precipitació. </w:t>
      </w:r>
    </w:p>
    <w:p w14:paraId="69F826A9" w14:textId="77777777" w:rsidR="00D32514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FFFA7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secada</w:t>
      </w:r>
    </w:p>
    <w:p w14:paraId="652F96D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A829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erè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serena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44139">
        <w:rPr>
          <w:rFonts w:ascii="Times New Roman" w:eastAsia="Times New Roman" w:hAnsi="Times New Roman" w:cs="Times New Roman"/>
          <w:i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En la pràctica, és costum anomenar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serè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aquell estat del cel en el qual la nuvolositat total és de 0 a 2 dècimes.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del N o de ponent, sec i generalment moderat o fort (ter</w:t>
      </w:r>
      <w:r>
        <w:rPr>
          <w:rFonts w:ascii="Times New Roman" w:eastAsia="Times New Roman" w:hAnsi="Times New Roman" w:cs="Times New Roman"/>
          <w:sz w:val="24"/>
          <w:szCs w:val="24"/>
        </w:rPr>
        <w:t>me de la Catalunya meridional).</w:t>
      </w:r>
    </w:p>
    <w:p w14:paraId="27315F9C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D9B5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t.: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dia serè</w:t>
      </w:r>
    </w:p>
    <w:p w14:paraId="6CAD573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8719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èrie climàtica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Conjunt de dades meteorològiques mesurades en una estació o observatori meteorològic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662A6AC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4EFB42" w14:textId="797D8FE6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ordenen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cronològicament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un període de temps </w:t>
      </w:r>
      <w:r>
        <w:rPr>
          <w:rFonts w:ascii="Times New Roman" w:eastAsia="Times New Roman" w:hAnsi="Times New Roman" w:cs="Times New Roman"/>
          <w:sz w:val="24"/>
          <w:szCs w:val="24"/>
        </w:rPr>
        <w:t>prou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llarg perqu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representin les característiques climàtiques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zona, </w:t>
      </w:r>
      <w:r>
        <w:rPr>
          <w:rFonts w:ascii="Times New Roman" w:eastAsia="Times New Roman" w:hAnsi="Times New Roman" w:cs="Times New Roman"/>
          <w:sz w:val="24"/>
          <w:szCs w:val="24"/>
        </w:rPr>
        <w:t>generalment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trenta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anys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segons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Orga</w:t>
      </w:r>
      <w:r>
        <w:rPr>
          <w:rFonts w:ascii="Times New Roman" w:eastAsia="Times New Roman" w:hAnsi="Times New Roman" w:cs="Times New Roman"/>
          <w:sz w:val="24"/>
          <w:szCs w:val="24"/>
        </w:rPr>
        <w:t>nització Meteorològica Mundial.</w:t>
      </w:r>
    </w:p>
    <w:p w14:paraId="6509D7D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A03CF" w14:textId="571F90BF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servei m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C468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nstitució o organisme públic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país </w:t>
      </w:r>
      <w:r>
        <w:rPr>
          <w:rFonts w:ascii="Times New Roman" w:eastAsia="Times New Roman" w:hAnsi="Times New Roman" w:cs="Times New Roman"/>
          <w:sz w:val="24"/>
          <w:szCs w:val="24"/>
        </w:rPr>
        <w:t>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encarrega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desenvolupar les activitats dictades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Orga</w:t>
      </w:r>
      <w:r>
        <w:rPr>
          <w:rFonts w:ascii="Times New Roman" w:eastAsia="Times New Roman" w:hAnsi="Times New Roman" w:cs="Times New Roman"/>
          <w:sz w:val="24"/>
          <w:szCs w:val="24"/>
        </w:rPr>
        <w:t>nització Meteorològica Mundial.</w:t>
      </w:r>
    </w:p>
    <w:p w14:paraId="2660F89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D6AE8" w14:textId="485C6EE9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etmana dels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arbuts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eastAsia="Times New Roman" w:hAnsi="Times New Roman" w:cs="Times New Roman"/>
          <w:sz w:val="24"/>
          <w:szCs w:val="24"/>
        </w:rPr>
        <w:t>mana que comprèn les diades de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 Pau </w:t>
      </w:r>
      <w:r>
        <w:rPr>
          <w:rFonts w:ascii="Times New Roman" w:eastAsia="Times New Roman" w:hAnsi="Times New Roman" w:cs="Times New Roman"/>
          <w:sz w:val="24"/>
          <w:szCs w:val="24"/>
        </w:rPr>
        <w:t>Ermità (15 de gener) i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 Antoni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bat (17 de gener), la qual, segons la dita popular, és la més freda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any.</w:t>
      </w:r>
    </w:p>
    <w:p w14:paraId="766B2D01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AA80C5" w14:textId="3476606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Al nostre país, el dia de temperatura mitja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més baixa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escau, efectivament, cap al 15 de gener. </w:t>
      </w:r>
    </w:p>
    <w:p w14:paraId="101AAD5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940D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SIGMET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Missatge xifrat usat en aeronàutica que inclou informació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real o prevista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relativa </w:t>
      </w:r>
      <w:r>
        <w:rPr>
          <w:rFonts w:ascii="Times New Roman" w:eastAsia="Times New Roman" w:hAnsi="Times New Roman" w:cs="Times New Roman"/>
          <w:sz w:val="24"/>
          <w:szCs w:val="24"/>
        </w:rPr>
        <w:t>als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fenòmens 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teorològics que poden afectar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la seg</w:t>
      </w:r>
      <w:r>
        <w:rPr>
          <w:rFonts w:ascii="Times New Roman" w:eastAsia="Times New Roman" w:hAnsi="Times New Roman" w:cs="Times New Roman"/>
          <w:sz w:val="24"/>
          <w:szCs w:val="24"/>
        </w:rPr>
        <w:t>uretat de les aeronaus en ruta.</w:t>
      </w:r>
    </w:p>
    <w:p w14:paraId="48B96E9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D39130" w14:textId="6193A62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ímbol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Paraula, lletra, grup de lletres o símbol que, per acord internacional,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utilitza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representar en un mapa sinòptic le</w:t>
      </w:r>
      <w:r>
        <w:rPr>
          <w:rFonts w:ascii="Times New Roman" w:eastAsia="Times New Roman" w:hAnsi="Times New Roman" w:cs="Times New Roman"/>
          <w:sz w:val="24"/>
          <w:szCs w:val="24"/>
        </w:rPr>
        <w:t>s observacions meteorològiques.</w:t>
      </w:r>
    </w:p>
    <w:p w14:paraId="2B75901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692C8" w14:textId="20A7CC3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impiezòmetre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Baròmetre de líquid (glicerina), en la cambra baromètrica del qual es deixa una certa quantitat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per tal de fer més curta la columna. </w:t>
      </w:r>
    </w:p>
    <w:p w14:paraId="5AD9F23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E604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Aparell avui abandonat, perquè és molt sensible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variacions de temperatura.</w:t>
      </w:r>
    </w:p>
    <w:p w14:paraId="6C3163E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19CF5" w14:textId="29D5608C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MODELITZACIÓ/PRONÒSTIC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imulació numèrica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Eina matemàtica que permet estudiar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evolució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sistema atmosfèric, a partir de la solució del conjunt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equacions que defineixen un model numèric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atmosfera.</w:t>
      </w:r>
    </w:p>
    <w:p w14:paraId="2D7F4456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D6F36" w14:textId="0D959BBA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 partir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estat inicial, la simulació numèrica en ordinadors permet determinar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futur del sistema atmosfèric.</w:t>
      </w:r>
    </w:p>
    <w:p w14:paraId="2F50278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98019" w14:textId="42D9C8A4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ingularitat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Tendència a la recurrència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variable meteorològica determina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un</w:t>
      </w:r>
      <w:r>
        <w:rPr>
          <w:rFonts w:ascii="Times New Roman" w:eastAsia="Times New Roman" w:hAnsi="Times New Roman" w:cs="Times New Roman"/>
          <w:sz w:val="24"/>
          <w:szCs w:val="24"/>
        </w:rPr>
        <w:t>es dates fixes o gairebé fixes.</w:t>
      </w:r>
    </w:p>
    <w:p w14:paraId="548403F1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80B9E" w14:textId="5C2623FB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inòptic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sinòptica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F39AC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F39AC" w:rsidRPr="008F39AC">
        <w:rPr>
          <w:rFonts w:ascii="Times New Roman" w:eastAsia="Times New Roman" w:hAnsi="Times New Roman" w:cs="Times New Roman"/>
          <w:sz w:val="24"/>
          <w:szCs w:val="24"/>
        </w:rPr>
        <w:t>aplica als mapes que abasten una escala espacial i temporal sinòptica o bé a una escala meteorològica on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F39AC" w:rsidRPr="008F39AC">
        <w:rPr>
          <w:rFonts w:ascii="Times New Roman" w:eastAsia="Times New Roman" w:hAnsi="Times New Roman" w:cs="Times New Roman"/>
          <w:sz w:val="24"/>
          <w:szCs w:val="24"/>
        </w:rPr>
        <w:t>inclouen els fenòmens meteorològics que tenen una extensió de centenars a un miler de quilòmetres (entre 200 i 2</w:t>
      </w:r>
      <w:r w:rsidR="002760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39AC" w:rsidRPr="008F39AC">
        <w:rPr>
          <w:rFonts w:ascii="Times New Roman" w:eastAsia="Times New Roman" w:hAnsi="Times New Roman" w:cs="Times New Roman"/>
          <w:sz w:val="24"/>
          <w:szCs w:val="24"/>
        </w:rPr>
        <w:t>000 km), i una durada de pocs dies fins a poques setmanes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288C9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301EE" w14:textId="4A30C907" w:rsidR="000C4F0E" w:rsidRPr="000C4F0E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4F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Terratrèmol</w:t>
      </w:r>
      <w:r w:rsidR="000C4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80C0D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329AF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ismògraf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</w:t>
      </w:r>
      <w:r w:rsidRPr="00766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egistrar </w:t>
      </w:r>
      <w:r w:rsidRPr="007667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utomàticament els terratrèmols.</w:t>
      </w:r>
    </w:p>
    <w:p w14:paraId="24E30C0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1EA4C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istema baromètric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Qualsevol de les distribucions locals de la pressió atmosfèrica amb característiques pròpies dins un mapa sinòpt</w:t>
      </w:r>
      <w:r>
        <w:rPr>
          <w:rFonts w:ascii="Times New Roman" w:eastAsia="Times New Roman" w:hAnsi="Times New Roman" w:cs="Times New Roman"/>
          <w:sz w:val="24"/>
          <w:szCs w:val="24"/>
        </w:rPr>
        <w:t>ic.</w:t>
      </w:r>
    </w:p>
    <w:p w14:paraId="2296397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6FACB" w14:textId="18CCCE3E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istema climàtic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istema complex format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atmosfera, la hidrosfera,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criosfera,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litosfera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biosfera, que interactuen entre 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intercanv</w:t>
      </w:r>
      <w:r>
        <w:rPr>
          <w:rFonts w:ascii="Times New Roman" w:eastAsia="Times New Roman" w:hAnsi="Times New Roman" w:cs="Times New Roman"/>
          <w:sz w:val="24"/>
          <w:szCs w:val="24"/>
        </w:rPr>
        <w:t>iant massa, energia i moviment.</w:t>
      </w:r>
    </w:p>
    <w:p w14:paraId="0A702DE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E40B4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istema convectiu mesoescalar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Sistema tempestuós de grans dimensions i ben organitzat, format per un conjunt de tempestes a la part davantera que produeixen precipitacions molt intenses, i que aporten gran quantitat de vapor a la part del darrer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núvols estratiformes.</w:t>
      </w:r>
    </w:p>
    <w:p w14:paraId="2E24F2F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8A7D8" w14:textId="166AE11D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Té un cicle de vida variable, d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algunes poq</w:t>
      </w:r>
      <w:r>
        <w:rPr>
          <w:rFonts w:ascii="Times New Roman" w:eastAsia="Times New Roman" w:hAnsi="Times New Roman" w:cs="Times New Roman"/>
          <w:sz w:val="24"/>
          <w:szCs w:val="24"/>
        </w:rPr>
        <w:t>ues hores fins a unes 24 hores.</w:t>
      </w:r>
    </w:p>
    <w:p w14:paraId="4FA452E3" w14:textId="77777777" w:rsidR="0022537D" w:rsidRDefault="0022537D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E74A" w14:textId="2D243AD6" w:rsidR="0022537D" w:rsidRPr="007667E3" w:rsidRDefault="0022537D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SMC</w:t>
      </w:r>
    </w:p>
    <w:p w14:paraId="479BEE5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2AC5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istema frontal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Conjunt de fronts (fred, càlid, oclú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 associats a una depressió.</w:t>
      </w:r>
    </w:p>
    <w:p w14:paraId="1B6B26D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D71F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istema nuvolós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Agrupació de núvols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formen un conjunt orgànic.</w:t>
      </w:r>
    </w:p>
    <w:p w14:paraId="16C95670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5D48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 ha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sistemes depressionaris</w:t>
      </w:r>
      <w:r w:rsidRPr="00C468C7">
        <w:rPr>
          <w:rFonts w:ascii="Times New Roman" w:eastAsia="Times New Roman" w:hAnsi="Times New Roman" w:cs="Times New Roman"/>
          <w:iCs/>
          <w:sz w:val="24"/>
          <w:szCs w:val="24"/>
        </w:rPr>
        <w:t xml:space="preserve">, corresponents a una depressió ben definida, i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sistemes tempestosos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6CC5E9" w14:textId="77777777" w:rsidR="00483E99" w:rsidRDefault="00483E99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D24C0" w14:textId="30C35D73" w:rsidR="00483E99" w:rsidRDefault="00483E99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sistema de núvols</w:t>
      </w:r>
    </w:p>
    <w:p w14:paraId="0BB7816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EC535E" w14:textId="77777777" w:rsidR="00D32514" w:rsidRPr="00C468C7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istema de núvols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4B160E"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</w:rPr>
        <w:t>Sistema nuvolós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A46F5C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052E0" w14:textId="7F79F82D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ituació en omega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Nom en argot meteorològic per indicar aquella configuració sinòptica associada a un bloqueig anticiclònic al voltant del qual una dorsal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càlid queda flanquejada,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oest, per dues baixes pressions. </w:t>
      </w:r>
    </w:p>
    <w:p w14:paraId="378824F5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E8CB6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Té aquest nom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perquè la seva forma recorda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la lletra grega omega (Ω).</w:t>
      </w:r>
    </w:p>
    <w:p w14:paraId="4C692DC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E41AC" w14:textId="09B9D86B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ituació sinòptica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representat en un mapa sinòptic. </w:t>
      </w:r>
    </w:p>
    <w:p w14:paraId="0FFA5288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CE661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smog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Boirum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85EC8D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BC363" w14:textId="3A8F8C94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obrefusió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Condició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líquid que roman en aquest estat per sota de la seva temperatura de fusió. </w:t>
      </w:r>
    </w:p>
    <w:p w14:paraId="50937A4A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7541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fenomen és freqüent en les gotes de molts núvols baixos o mitjans. </w:t>
      </w:r>
    </w:p>
    <w:p w14:paraId="2DF266E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17BC3" w14:textId="127D49AB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obresaturació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 diu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</w:t>
      </w:r>
      <w:r>
        <w:rPr>
          <w:rFonts w:ascii="Times New Roman" w:eastAsia="Times New Roman" w:hAnsi="Times New Roman" w:cs="Times New Roman"/>
          <w:sz w:val="24"/>
          <w:szCs w:val="24"/>
        </w:rPr>
        <w:t>està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sobresaturat quan conté més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que el que correspon a la seva temperatura. </w:t>
      </w:r>
    </w:p>
    <w:p w14:paraId="01D5C042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D6458" w14:textId="58BF23DC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causa sol residir en la manca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nuclis de condensació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sòlids o líquids,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els quals semblen ésser indispensables perquè el vapor sobrer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es condensi en gotes. </w:t>
      </w:r>
    </w:p>
    <w:p w14:paraId="4E3F3892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A1724" w14:textId="3128A238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obrevent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Costat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on ve el vent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6B56B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A8E95" w14:textId="77777777" w:rsidR="00D32514" w:rsidRPr="007667E3" w:rsidRDefault="00D32514" w:rsidP="00D32514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odar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Radar meteorològic que utilitza senyals acústics. </w:t>
      </w:r>
    </w:p>
    <w:p w14:paraId="19ECB344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5E69C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olarígraf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Solarímetre inscriptor. </w:t>
      </w:r>
    </w:p>
    <w:p w14:paraId="7F8CBD45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5EEA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olarímetre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 a mesurar la intensitat de la radiació solar i que consisteix en una termopila associada a un mil·livo</w:t>
      </w:r>
      <w:r w:rsidRPr="007667E3">
        <w:rPr>
          <w:rFonts w:ascii="Times New Roman" w:hAnsi="Times New Roman" w:cs="Times New Roman"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tímetre. </w:t>
      </w:r>
    </w:p>
    <w:p w14:paraId="159A9864" w14:textId="77777777" w:rsidR="00C37BA6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1DAC5D" w14:textId="3F23631D" w:rsidR="00C37BA6" w:rsidRPr="007667E3" w:rsidRDefault="00C37BA6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Vegeu </w:t>
      </w:r>
      <w:r w:rsidRPr="00C37BA6">
        <w:rPr>
          <w:rFonts w:ascii="Times New Roman" w:eastAsia="Times New Roman" w:hAnsi="Times New Roman" w:cs="Times New Roman"/>
          <w:sz w:val="24"/>
          <w:szCs w:val="24"/>
          <w:highlight w:val="magenta"/>
        </w:rPr>
        <w:t>piranòmetre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1A720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57FBE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olarització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Exposició als raigs directes del Sol. </w:t>
      </w:r>
    </w:p>
    <w:p w14:paraId="1E928573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6560E" w14:textId="3C440D9B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olenoide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un camp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baroclínic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la porció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compresa entre dues superfícies isobàriques i dues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isostèriques. </w:t>
      </w:r>
      <w:r>
        <w:rPr>
          <w:rFonts w:ascii="Times New Roman" w:eastAsia="Times New Roman" w:hAnsi="Times New Roman" w:cs="Times New Roman"/>
          <w:sz w:val="24"/>
          <w:szCs w:val="24"/>
        </w:rPr>
        <w:t>| 2. 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compresa entre dues superfícies isotermes i dues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isentròpiques. </w:t>
      </w:r>
    </w:p>
    <w:p w14:paraId="51F049A7" w14:textId="77777777" w:rsidR="00D32514" w:rsidRPr="007667E3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65B2C" w14:textId="13D6C05C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ondatge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 w:rsidRPr="009B40D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Exploració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lliure amb aparells portats per estels, avions o globus</w:t>
      </w:r>
      <w:r>
        <w:rPr>
          <w:rFonts w:ascii="Times New Roman" w:eastAsia="Times New Roman" w:hAnsi="Times New Roman" w:cs="Times New Roman"/>
          <w:sz w:val="24"/>
          <w:szCs w:val="24"/>
        </w:rPr>
        <w:t>. | 2. 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bservació dels vents superiors amb globus pilots. </w:t>
      </w:r>
    </w:p>
    <w:p w14:paraId="48244FBF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4250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sondatge atmosfèric</w:t>
      </w:r>
    </w:p>
    <w:p w14:paraId="03DD8B29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062E8" w14:textId="77777777" w:rsidR="00D32514" w:rsidRDefault="00D32514" w:rsidP="00D32514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sondatge atmosfèric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9B40DC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Sondatge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4F5545" w14:textId="77777777" w:rsidR="00D32514" w:rsidRDefault="00D32514" w:rsidP="00D32514">
      <w:pPr>
        <w:jc w:val="both"/>
      </w:pPr>
    </w:p>
    <w:p w14:paraId="014791BD" w14:textId="47983D2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 w:rsidR="00807C34"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ostre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4657F">
        <w:rPr>
          <w:rFonts w:ascii="Times New Roman" w:eastAsia="Times New Roman" w:hAnsi="Times New Roman" w:cs="Times New Roman"/>
          <w:sz w:val="24"/>
          <w:szCs w:val="24"/>
          <w:highlight w:val="magenta"/>
        </w:rPr>
        <w:t>Banc de núvols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AEBD2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9C4610" w14:textId="42C98742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sostre de núvols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Altura a la qual es troba la part més baixa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 banc de núvols.</w:t>
      </w:r>
    </w:p>
    <w:p w14:paraId="6138833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0E4A9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otavent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Costat oposat al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sobrevent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50DCE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72D0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SPI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64651F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índex</w:t>
      </w:r>
      <w:r w:rsidRPr="0064651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de precipitació est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a</w:t>
      </w:r>
      <w:r w:rsidRPr="0064651F">
        <w:rPr>
          <w:rFonts w:ascii="Times New Roman" w:eastAsia="Times New Roman" w:hAnsi="Times New Roman" w:cs="Times New Roman"/>
          <w:sz w:val="24"/>
          <w:szCs w:val="24"/>
          <w:highlight w:val="magenta"/>
        </w:rPr>
        <w:t>ndarditzat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8798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EC2602" w14:textId="469BF1FE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B32F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spissatus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espècie de núvol del gènere cirrus que té una espessor òptica gran, cosa que fa que es vegi grisós en direcció al Sol.</w:t>
      </w:r>
    </w:p>
    <w:p w14:paraId="227B0A5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9AADD" w14:textId="7173F36D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SST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E289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de la superfície del mar</w:t>
      </w:r>
    </w:p>
    <w:p w14:paraId="562CBDA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44939" w14:textId="6A0B77D4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stratiformis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adj.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espècie de núvol del gènere cirrocúmulus, altocúmulus o estratocúmulus que té forma de capa horitzontal extensa. </w:t>
      </w:r>
    </w:p>
    <w:p w14:paraId="4129C0D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897C1" w14:textId="1F5319F8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tratocúmulus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úvol inferior, en forma de sostre o bancs, fet de masses globulars o acanalades, del qual els més petits elements, que encara romanen disposats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manera regular, són grossos, difusos o grisos amb indrets foscos. </w:t>
      </w:r>
    </w:p>
    <w:p w14:paraId="0542AD2B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69FA0D61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seva base és llisa. Quan formen bancs originen els anomenats </w:t>
      </w:r>
      <w:r w:rsidRPr="004420EB">
        <w:rPr>
          <w:rFonts w:ascii="Times New Roman" w:eastAsia="Times New Roman" w:hAnsi="Times New Roman" w:cs="Times New Roman"/>
          <w:i/>
          <w:iCs/>
          <w:sz w:val="24"/>
          <w:szCs w:val="24"/>
        </w:rPr>
        <w:t>mars de núvols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vistos des de la part superior i tonalitats de gris diverses vistos des de sota.</w:t>
      </w:r>
    </w:p>
    <w:p w14:paraId="38E03C5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8E53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stratocumulus</w:t>
      </w:r>
    </w:p>
    <w:p w14:paraId="71FDA373" w14:textId="77777777" w:rsidR="000A7FE1" w:rsidRPr="001A154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Símbol: Sc</w:t>
      </w:r>
    </w:p>
    <w:p w14:paraId="2A746F6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1DF2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strat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ocumulus </w:t>
      </w:r>
      <w:r w:rsidRPr="001A154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Estratocúmulus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73A281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1FF2A8" w14:textId="77777777" w:rsidR="000A7FE1" w:rsidRPr="001A154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Símbol de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e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stratocúmulus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DAD191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9073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B32F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1B32FC">
        <w:rPr>
          <w:rFonts w:ascii="Times New Roman" w:eastAsia="Times New Roman" w:hAnsi="Times New Roman" w:cs="Times New Roman"/>
          <w:bCs/>
          <w:smallCaps/>
          <w:sz w:val="24"/>
          <w:szCs w:val="24"/>
        </w:rPr>
        <w:t>entrada actualitzada</w:t>
      </w:r>
      <w:r w:rsidRPr="001B32F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67F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stratus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867F2">
        <w:rPr>
          <w:rFonts w:ascii="Times New Roman" w:eastAsia="Times New Roman" w:hAnsi="Times New Roman" w:cs="Times New Roman"/>
          <w:sz w:val="24"/>
          <w:szCs w:val="24"/>
          <w:highlight w:val="magenta"/>
        </w:rPr>
        <w:t>Estratus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76E3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D64D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B32F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1B32FC">
        <w:rPr>
          <w:rFonts w:ascii="Times New Roman" w:eastAsia="Times New Roman" w:hAnsi="Times New Roman" w:cs="Times New Roman"/>
          <w:bCs/>
          <w:smallCaps/>
          <w:sz w:val="24"/>
          <w:szCs w:val="24"/>
        </w:rPr>
        <w:t>entrada nova</w:t>
      </w:r>
      <w:r w:rsidRPr="001B32F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67F2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Símbol de </w:t>
      </w:r>
      <w:r w:rsidRPr="004867F2">
        <w:rPr>
          <w:rFonts w:ascii="Times New Roman" w:eastAsia="Times New Roman" w:hAnsi="Times New Roman" w:cs="Times New Roman"/>
          <w:sz w:val="24"/>
          <w:szCs w:val="24"/>
          <w:highlight w:val="magenta"/>
        </w:rPr>
        <w:t>estratus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272E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6F1036" w14:textId="34C9ED8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ubestratosfera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Regió,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 gruix i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estructura generalment fullada, que es troba immediatament a sota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estratosfera, i on el gradient tèrmic disminueix ràpidament. </w:t>
      </w:r>
    </w:p>
    <w:p w14:paraId="4BCDD10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D95C5A" w14:textId="35B54B0C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la regió on es formen els cirrus més alts.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tropopausa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 a ésser, la major part de les vegades, una mera simplificació de la subestratosfera, de la qual ha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ésser considerada com una superfície </w:t>
      </w:r>
      <w:r>
        <w:rPr>
          <w:rFonts w:ascii="Times New Roman" w:eastAsia="Times New Roman" w:hAnsi="Times New Roman" w:cs="Times New Roman"/>
          <w:sz w:val="24"/>
          <w:szCs w:val="24"/>
        </w:rPr>
        <w:t>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B8BBD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BFEF4" w14:textId="119FAB4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ublimació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Procés de transformació directa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vapor en sòlid quan ultrapassa les condicions de saturació. </w:t>
      </w:r>
    </w:p>
    <w:p w14:paraId="13409F4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A0E1A" w14:textId="415B2506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ubfusió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líquida que té una temperatura inferior al punt de congelació sense que es produeixi congelació. </w:t>
      </w:r>
    </w:p>
    <w:p w14:paraId="356BC99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1B75F" w14:textId="30D4AE5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ubsidència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Lent moviment de descens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en una àrea molt extensa, amb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divergència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dels vents inferiors. </w:t>
      </w:r>
    </w:p>
    <w:p w14:paraId="3F84613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938E6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Aquesta dinàmica és característica de les situacions anticiclòniques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AA7BC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1B87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B32B9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descendència</w:t>
      </w:r>
    </w:p>
    <w:p w14:paraId="395F10B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101A5" w14:textId="5F24420B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OBSERVACIÓ ATMOSFÈRICA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uccessió nuvolosa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Sèrie de les espècies de núvols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sistema depressionari, que van passant successivament per un lloc determinat. </w:t>
      </w:r>
    </w:p>
    <w:p w14:paraId="1A78BD2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D7370" w14:textId="25042D35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upercèl·lula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istema tempestuós rotatori de grans dimensions i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alta organització, que té una durada </w:t>
      </w:r>
      <w:r>
        <w:rPr>
          <w:rFonts w:ascii="Times New Roman" w:eastAsia="Times New Roman" w:hAnsi="Times New Roman" w:cs="Times New Roman"/>
          <w:sz w:val="24"/>
          <w:szCs w:val="24"/>
        </w:rPr>
        <w:t>superior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 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tempesta ordinària. </w:t>
      </w:r>
    </w:p>
    <w:p w14:paraId="2A42433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A53C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 forma en condicions de molt</w:t>
      </w:r>
      <w:r>
        <w:rPr>
          <w:rFonts w:ascii="Times New Roman" w:eastAsia="Times New Roman" w:hAnsi="Times New Roman" w:cs="Times New Roman"/>
          <w:sz w:val="24"/>
          <w:szCs w:val="24"/>
        </w:rPr>
        <w:t>a inestabilitat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sz w:val="24"/>
          <w:szCs w:val="24"/>
        </w:rPr>
        <w:t>eix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precipitacions molt intenses amb fenòmens molt virulents com tornados, pedregades i vents molt forts. </w:t>
      </w:r>
    </w:p>
    <w:p w14:paraId="4C0DB4B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BABA0" w14:textId="3BA3138B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perfície de discontinuïtat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Superfície de separació de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de condicions físiques diferents. </w:t>
      </w:r>
    </w:p>
    <w:p w14:paraId="3A53E15B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93DC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Per efecte de la turbulència, aquesta superfície és generalment difusa i mal definida, però per als fenòmens en gran escala se l</w:t>
      </w:r>
      <w:r>
        <w:rPr>
          <w:rFonts w:ascii="Times New Roman" w:eastAsia="Times New Roman" w:hAnsi="Times New Roman" w:cs="Times New Roman"/>
          <w:sz w:val="24"/>
          <w:szCs w:val="24"/>
        </w:rPr>
        <w:t>a pot considerar com a abrupta.</w:t>
      </w:r>
    </w:p>
    <w:p w14:paraId="7AC4778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952C6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de lliscament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Superfície de discontinuïtat, o superfície frontal, en la qual les masses en contacte tenen una compone</w:t>
      </w:r>
      <w:r w:rsidRPr="007667E3">
        <w:rPr>
          <w:rFonts w:ascii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 vertical de la velocitat. </w:t>
      </w:r>
    </w:p>
    <w:p w14:paraId="725957B5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6BC8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Pot ésser de lliscament ascendent (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anafront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 o descendent (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catafront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3FB77F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5E7F1" w14:textId="7DDF748B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de subsidència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FE616F">
        <w:rPr>
          <w:rFonts w:ascii="Times New Roman" w:eastAsia="Times New Roman" w:hAnsi="Times New Roman" w:cs="Times New Roman"/>
          <w:sz w:val="24"/>
          <w:szCs w:val="24"/>
        </w:rPr>
        <w:t>xtensió sobre la superfície terrestre on incideix la subsidència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E616F">
        <w:rPr>
          <w:rFonts w:ascii="Times New Roman" w:eastAsia="Times New Roman" w:hAnsi="Times New Roman" w:cs="Times New Roman"/>
          <w:sz w:val="24"/>
          <w:szCs w:val="24"/>
        </w:rPr>
        <w:t>aire, és a dir, la desce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616F">
        <w:rPr>
          <w:rFonts w:ascii="Times New Roman" w:eastAsia="Times New Roman" w:hAnsi="Times New Roman" w:cs="Times New Roman"/>
          <w:sz w:val="24"/>
          <w:szCs w:val="24"/>
        </w:rPr>
        <w:t>dència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E616F">
        <w:rPr>
          <w:rFonts w:ascii="Times New Roman" w:eastAsia="Times New Roman" w:hAnsi="Times New Roman" w:cs="Times New Roman"/>
          <w:sz w:val="24"/>
          <w:szCs w:val="24"/>
        </w:rPr>
        <w:t xml:space="preserve">aire de les capes altes de la troposfera. </w:t>
      </w:r>
    </w:p>
    <w:p w14:paraId="7C0FDEA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D2E78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16F"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16F">
        <w:rPr>
          <w:rFonts w:ascii="Times New Roman" w:eastAsia="Times New Roman" w:hAnsi="Times New Roman" w:cs="Times New Roman"/>
          <w:sz w:val="24"/>
          <w:szCs w:val="24"/>
        </w:rPr>
        <w:t>a conseqüència de la compressió adiabàtica, es produeix un escalfament sobre aquesta superfície terrestre.</w:t>
      </w:r>
    </w:p>
    <w:p w14:paraId="4B4C72D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DF1D6A" w14:textId="261CA544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equiescalar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genèric de les superfícies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igual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variable meteorològica</w:t>
      </w:r>
      <w:r w:rsidRPr="007667E3">
        <w:rPr>
          <w:rFonts w:ascii="Times New Roman" w:hAnsi="Times New Roman" w:cs="Times New Roman"/>
          <w:sz w:val="24"/>
          <w:szCs w:val="24"/>
        </w:rPr>
        <w:t xml:space="preserve"> de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natura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escalar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(superfície isobàrica, isopícnica, isoterma, etc.). </w:t>
      </w:r>
    </w:p>
    <w:p w14:paraId="60784DE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0EA4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equipotencial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Superfície en la qual és constant el potencial de la gravetat terrestre (geopotencial). </w:t>
      </w:r>
    </w:p>
    <w:p w14:paraId="7537DC4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AD57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Aquesta designació equival a la de superfície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nivell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ABBA8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EA7F9" w14:textId="05ECD2FD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frontal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de separació entre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3F1EF5B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63E49" w14:textId="2DB5FC65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isentròpica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igual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potencial.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503C3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26DE3" w14:textId="5BD3FB68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isobàrica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en la qual la pressió atmosfèrica és constant. </w:t>
      </w:r>
    </w:p>
    <w:p w14:paraId="35DE4C8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A66DB" w14:textId="3BD6A40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isoentròpica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la qual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entropia és constant. </w:t>
      </w:r>
    </w:p>
    <w:p w14:paraId="71B89F8B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D9C58" w14:textId="3A90960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isopícnica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la qual la densitat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és constant. </w:t>
      </w:r>
    </w:p>
    <w:p w14:paraId="34F3B7C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D5483" w14:textId="37786F58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isostèrica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la qual el volum específic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és constant. </w:t>
      </w:r>
    </w:p>
    <w:p w14:paraId="39FFE08F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6A5EB" w14:textId="7ECDF292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uperfície sistèrmica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Superfície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qu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temperat</w:t>
      </w:r>
      <w:r w:rsidRPr="007667E3">
        <w:rPr>
          <w:rFonts w:ascii="Times New Roman" w:hAnsi="Times New Roman" w:cs="Times New Roman"/>
          <w:sz w:val="24"/>
          <w:szCs w:val="24"/>
        </w:rPr>
        <w:t>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és constant. </w:t>
      </w:r>
    </w:p>
    <w:p w14:paraId="1F27E54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94153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T</w:t>
      </w:r>
    </w:p>
    <w:p w14:paraId="43FE7D7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08864" w14:textId="58691A12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àlveg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Zona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la qual la pressió atmosfèrica és més baixa que a les zones del seu voltant al mateix nivell i que es representa en un mapa sinòptic mitjançant un sistema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isòbares o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isohipses en forma de V, amb la concavitat dirigida cap a la zona de pressió atmosfèrica més petita. </w:t>
      </w:r>
    </w:p>
    <w:p w14:paraId="1C1D1A5B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8C71D" w14:textId="26520BA5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Es tracta de zones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inestabilitat atmosfèrica, normalment acompanyades de nuvolositat i precipitacions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B63E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44984" w14:textId="689FFAA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TAF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E289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Sigla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7015">
        <w:rPr>
          <w:rFonts w:ascii="Times New Roman" w:eastAsia="Times New Roman" w:hAnsi="Times New Roman" w:cs="Times New Roman"/>
          <w:sz w:val="24"/>
          <w:szCs w:val="24"/>
          <w:highlight w:val="magenta"/>
        </w:rPr>
        <w:t>pronòstic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FF7015">
        <w:rPr>
          <w:rFonts w:ascii="Times New Roman" w:eastAsia="Times New Roman" w:hAnsi="Times New Roman" w:cs="Times New Roman"/>
          <w:sz w:val="24"/>
          <w:szCs w:val="24"/>
          <w:highlight w:val="magenta"/>
        </w:rPr>
        <w:t>aeròdrom terminal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53A6C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F2989" w14:textId="13FCE9E6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F7015">
        <w:rPr>
          <w:rFonts w:ascii="Times New Roman" w:eastAsia="Times New Roman" w:hAnsi="Times New Roman" w:cs="Times New Roman"/>
          <w:b/>
          <w:sz w:val="24"/>
          <w:szCs w:val="24"/>
        </w:rPr>
        <w:t>pronòstic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FF7015">
        <w:rPr>
          <w:rFonts w:ascii="Times New Roman" w:eastAsia="Times New Roman" w:hAnsi="Times New Roman" w:cs="Times New Roman"/>
          <w:b/>
          <w:sz w:val="24"/>
          <w:szCs w:val="24"/>
        </w:rPr>
        <w:t>aeròdrom terminal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c. nom. m.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ronòstic que descriu en un codi determinat les condicions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esperen en un aeròdrom o aeroport en un període de temps donat.</w:t>
      </w:r>
    </w:p>
    <w:p w14:paraId="6CC9409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0AAB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sigla amb la qual és conegut aquest tipus de pronòstic, TAF, prové del terme anglès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terminal aerodrom forecast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 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 una de les claus meteorològi</w:t>
      </w:r>
      <w:r>
        <w:rPr>
          <w:rFonts w:ascii="Times New Roman" w:eastAsia="Times New Roman" w:hAnsi="Times New Roman" w:cs="Times New Roman"/>
          <w:sz w:val="24"/>
          <w:szCs w:val="24"/>
        </w:rPr>
        <w:t>ques més usades en aeronàutica.</w:t>
      </w:r>
    </w:p>
    <w:p w14:paraId="1D61124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62C3E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TAF</w:t>
      </w:r>
    </w:p>
    <w:p w14:paraId="77DC1E3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F053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amborinada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Tempesta amb uns quants trons, però amb precipitacions molt escasses o nul·les. </w:t>
      </w:r>
    </w:p>
    <w:p w14:paraId="6DF7A02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74F68" w14:textId="5BA2BFE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anc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evaporació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34E1B">
        <w:rPr>
          <w:rFonts w:ascii="Times New Roman" w:eastAsia="Times New Roman" w:hAnsi="Times New Roman" w:cs="Times New Roman"/>
          <w:i/>
          <w:sz w:val="24"/>
          <w:szCs w:val="24"/>
        </w:rPr>
        <w:t xml:space="preserve">c. nom.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Evaporímetre format per un dipòsit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acer galvanitzat que serveix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mesurar la quantitat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evapora en un període determinat, generalment un dia. </w:t>
      </w:r>
    </w:p>
    <w:p w14:paraId="2C3E29D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6F304" w14:textId="6BAF65E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Una de les estacions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any, que 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 comprèn (per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hemisferi nord) els mesos de setembre, octubre i novembre. </w:t>
      </w:r>
    </w:p>
    <w:p w14:paraId="3C35D438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1B342B" w14:textId="57D2D8A1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</w:t>
      </w:r>
      <w:r w:rsidRPr="00FD3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arrevera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primavera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hivern, tardavera </w:t>
      </w:r>
    </w:p>
    <w:p w14:paraId="46AD4EEE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9DD4D" w14:textId="3DBE4EA0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primavera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hivern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FD333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Tardor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26B8878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tardavera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FD333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Tardor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25F57F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darrevera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 xml:space="preserve"> </w:t>
      </w:r>
      <w:r w:rsidRPr="00FD333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Tardor</w:t>
      </w:r>
    </w:p>
    <w:p w14:paraId="1EBE4638" w14:textId="77777777" w:rsidR="000A7FE1" w:rsidRPr="00FD333E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8A1A0" w14:textId="6AD3A886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efigrama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Diagrama en el qual es representen els resultats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sondatge, indicant-s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per a cada altitud en funció de la temperatura </w:t>
      </w:r>
      <w:r w:rsidRPr="00A8031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entropia </w:t>
      </w:r>
      <w:r w:rsidRPr="00A80311">
        <w:rPr>
          <w:rFonts w:ascii="Times New Roman" w:eastAsia="Times New Roman" w:hAnsi="Times New Roman" w:cs="Times New Roman"/>
          <w:i/>
          <w:sz w:val="24"/>
          <w:szCs w:val="24"/>
        </w:rPr>
        <w:t>φ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80311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80311">
        <w:rPr>
          <w:rFonts w:ascii="Times New Roman" w:eastAsia="Times New Roman" w:hAnsi="Times New Roman" w:cs="Times New Roman"/>
          <w:i/>
          <w:sz w:val="24"/>
          <w:szCs w:val="24"/>
        </w:rPr>
        <w:t>φ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grama). </w:t>
      </w:r>
    </w:p>
    <w:p w14:paraId="6E7D21FB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D967D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Diagrama termodinàmic en el qual es representen en abscisses la temperatura absoluta i en ordenades el logaritme neperià de la temperatura potencial.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3207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0392A" w14:textId="2426A2E9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eledetecció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Conjunt de tècniques que permeten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estudi a distància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sistema per mitjà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anàlisi del senyal que emet o reflecteix. </w:t>
      </w:r>
    </w:p>
    <w:p w14:paraId="34EDB6E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DBF8A" w14:textId="55DA6B3D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Condició física en virtut de la qual la calor passa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uns cossos als altres (dels que tenen major temperatura als que la tenen menor). </w:t>
      </w:r>
    </w:p>
    <w:p w14:paraId="3EF9D6E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5C6CB" w14:textId="363503E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meteorologia, fa referència a la temperatura que té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en un moment donat. </w:t>
      </w:r>
    </w:p>
    <w:p w14:paraId="059804A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8642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333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absoluta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del termòmetre centí</w:t>
      </w:r>
      <w:r w:rsidRPr="007667E3">
        <w:rPr>
          <w:rFonts w:ascii="Times New Roman" w:hAnsi="Times New Roman" w:cs="Times New Roman"/>
          <w:sz w:val="24"/>
          <w:szCs w:val="24"/>
        </w:rPr>
        <w:t>g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rad, augmentada en 273,1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; pràcticament, augmentada en 273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(tempera</w:t>
      </w:r>
      <w:r w:rsidRPr="001B5F4E">
        <w:rPr>
          <w:rFonts w:ascii="Times New Roman" w:hAnsi="Times New Roman" w:cs="Times New Roman"/>
          <w:iCs/>
          <w:sz w:val="24"/>
          <w:szCs w:val="24"/>
        </w:rPr>
        <w:t xml:space="preserve">tura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tercentesimal)</w:t>
      </w:r>
      <w:r w:rsidRPr="001B5F4E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5B25DC1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94E99" w14:textId="02E0B04B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seva unitat és el Kelvin (K).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escala va de 0 K i és oberta per sobre. Una temperatura de 0 °C equival a 273,15 K.</w:t>
      </w:r>
    </w:p>
    <w:p w14:paraId="7537C90C" w14:textId="77777777" w:rsidR="00D04ADD" w:rsidRDefault="00D04ADD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A4370" w14:textId="77777777" w:rsidR="000A7FE1" w:rsidRPr="00FD333E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333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333E">
        <w:rPr>
          <w:rFonts w:ascii="Times New Roman" w:eastAsia="Times New Roman" w:hAnsi="Times New Roman" w:cs="Times New Roman"/>
          <w:b/>
          <w:bCs/>
          <w:sz w:val="24"/>
          <w:szCs w:val="24"/>
        </w:rPr>
        <w:t>°A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c. nom. f.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Símbol de </w:t>
      </w:r>
      <w:r w:rsidRPr="00FD333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temperatura absoluta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CA113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2D8E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acumulada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4F9C">
        <w:rPr>
          <w:rFonts w:ascii="Times New Roman" w:eastAsia="Times New Roman" w:hAnsi="Times New Roman" w:cs="Times New Roman"/>
          <w:sz w:val="24"/>
          <w:szCs w:val="24"/>
          <w:highlight w:val="magenta"/>
        </w:rPr>
        <w:t>Integral tèrmica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48B83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EFD33" w14:textId="17C2275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balística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hipotètica que hauria de tenir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aire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ran de terra, amb un gradient tèrmic determinat, perquè la trajectòria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projectil fos la mateixa que segueix realment a través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 amb les temperatures actuals. </w:t>
      </w:r>
    </w:p>
    <w:p w14:paraId="23D47FB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488CB" w14:textId="70737BD0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del termòmetre sec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Temperatura que mesura el termòmetre sec del psicròmetre, que junt amb la del termòmetre humit permeten estimar la humitat relativa de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708A2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08256" w14:textId="7F9CF4DF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de la superfície del mar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emperatura de la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en els primers metres d</w:t>
      </w:r>
      <w:r>
        <w:rPr>
          <w:rFonts w:ascii="Times New Roman" w:eastAsia="Times New Roman" w:hAnsi="Times New Roman" w:cs="Times New Roman"/>
          <w:sz w:val="24"/>
          <w:szCs w:val="24"/>
        </w:rPr>
        <w:t>e gruix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la superfície marina, mesurada amb la instrumentació de b</w:t>
      </w:r>
      <w:r>
        <w:rPr>
          <w:rFonts w:ascii="Times New Roman" w:eastAsia="Times New Roman" w:hAnsi="Times New Roman" w:cs="Times New Roman"/>
          <w:sz w:val="24"/>
          <w:szCs w:val="24"/>
        </w:rPr>
        <w:t>oies marines, vaixells, o des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satèl·lit. </w:t>
      </w:r>
    </w:p>
    <w:p w14:paraId="2B44EF5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F9FA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anglès, </w:t>
      </w:r>
      <w:r w:rsidRPr="00FA0811">
        <w:rPr>
          <w:rFonts w:ascii="Times New Roman" w:eastAsia="Times New Roman" w:hAnsi="Times New Roman" w:cs="Times New Roman"/>
          <w:i/>
          <w:iCs/>
          <w:sz w:val="24"/>
          <w:szCs w:val="24"/>
        </w:rPr>
        <w:t>sea surface temperature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B72A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9322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SST</w:t>
      </w:r>
    </w:p>
    <w:p w14:paraId="6D74D2D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93415" w14:textId="085BEE3F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3F25">
        <w:rPr>
          <w:rFonts w:ascii="Times New Roman" w:eastAsia="Times New Roman" w:hAnsi="Times New Roman" w:cs="Times New Roman"/>
          <w:b/>
          <w:bCs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de rosada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a la qual es produeix la saturació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humitat i condensació del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contingut en una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aire.</w:t>
      </w:r>
    </w:p>
    <w:p w14:paraId="02DFE97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C39EB" w14:textId="3C7012D0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del sòl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del subs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l, mesurada habitualment a 5, 10, 20 i 50 cm per sota de la superfície,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interès sobretot en estudis agrometeorològics. </w:t>
      </w:r>
    </w:p>
    <w:p w14:paraId="6716D55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3942A" w14:textId="1EF8786F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del termòmetre humit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que mesura el termòmetre humit del psicròmetre, que junt amb la del termòmetre sec permeten estimar la humitat relativa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aire.</w:t>
      </w:r>
    </w:p>
    <w:p w14:paraId="0E58117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39032" w14:textId="4C4BF040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equivalent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que tindria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si es condensés tot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que conté i la calor despresa de la condensació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invertís en escalfar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14DFB951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50229" w14:textId="024E6121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calcular la temperatura equivalent només se sol tenir en compte la calor de vaporització, però no la de fusió.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excés de la temperatura equivalent </w:t>
      </w:r>
      <w:r>
        <w:rPr>
          <w:rFonts w:ascii="Times New Roman" w:eastAsia="Times New Roman" w:hAnsi="Times New Roman" w:cs="Times New Roman"/>
          <w:sz w:val="24"/>
          <w:szCs w:val="24"/>
        </w:rPr>
        <w:t>respecte 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actual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 designa a vegades amb el nom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temperatura complementària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0BF6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BAA75" w14:textId="77777777" w:rsidR="000A7FE1" w:rsidRPr="002258E4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emperatura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complementària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Vegeu</w:t>
      </w:r>
      <w:r w:rsidRPr="00225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258E4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temperatura equivalent</w:t>
      </w:r>
      <w:r w:rsidRPr="00225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4734C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BF9978" w14:textId="18F0A184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equivalent adiabàtica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equivalent que es produeix quan el procés de condensació consta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procés adiabàtic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expansió seca fins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sz w:val="24"/>
          <w:szCs w:val="24"/>
        </w:rPr>
        <w:t>ibar a la saturació, seguit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procés pseudoadiabàtic fins que es precipita tot el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condensat i, a continuació, per un procés adiabàtic de compressió seca fins que torna a la pressió inicial. </w:t>
      </w:r>
    </w:p>
    <w:p w14:paraId="126F63C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32181" w14:textId="271C15EA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equivalent isobàrica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equivalent que es produeix quan el procés de condensació es realitza a pressió constant i la calor latent despresa escalfa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4E3940C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7625B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equivalent potencial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T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emperatura equivalent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quan la pressió final és la de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000 mil·libars. </w:t>
      </w:r>
    </w:p>
    <w:p w14:paraId="2091FC7B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FBF18" w14:textId="77777777" w:rsidR="000A7FE1" w:rsidRDefault="000A7FE1" w:rsidP="000A7FE1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temperatura equipotencial, temperatura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pseudopotencial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A2CF5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90B5B" w14:textId="3021A092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exterior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lliure, per contraposició a la del baròmetre, en la reducció de la pressió al nivell del mar. </w:t>
      </w:r>
    </w:p>
    <w:p w14:paraId="0135784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4FE6E" w14:textId="1A900B31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extrema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màxima i temperatura mínima a què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arriba durant un període de temps i en un lloc determinat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1C7B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758F9" w14:textId="483AF0B8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màxima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més alta a què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arriba durant un període d</w:t>
      </w:r>
      <w:r>
        <w:rPr>
          <w:rFonts w:ascii="Times New Roman" w:eastAsia="Times New Roman" w:hAnsi="Times New Roman" w:cs="Times New Roman"/>
          <w:sz w:val="24"/>
          <w:szCs w:val="24"/>
        </w:rPr>
        <w:t>e temps i en un lloc determinats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2D29B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622A2" w14:textId="6EA2D82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mèdica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mitjana de les hores que els malalts poden romandre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exterior (per exemple, des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1 h 40 m després de la sortida del Sol fins 20 minuts abans de pondre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s). </w:t>
      </w:r>
    </w:p>
    <w:p w14:paraId="508B497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E1EF1" w14:textId="5706AF08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mínima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més baixa a què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arriba durant un període d</w:t>
      </w:r>
      <w:r>
        <w:rPr>
          <w:rFonts w:ascii="Times New Roman" w:eastAsia="Times New Roman" w:hAnsi="Times New Roman" w:cs="Times New Roman"/>
          <w:sz w:val="24"/>
          <w:szCs w:val="24"/>
        </w:rPr>
        <w:t>e temps i en un lloc determinats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45CCA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CA13D7" w14:textId="7FD31A83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mitjana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mitjana a què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arriba durant un període de temps i en un lloc determinat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67F6C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2D156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original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obsoleta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operativa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Expressió adoptada per alguns fisiòlegs per a indicar una funció que pot ésser considerada com a </w:t>
      </w:r>
      <w:r>
        <w:rPr>
          <w:rFonts w:ascii="Times New Roman" w:eastAsia="Times New Roman" w:hAnsi="Times New Roman" w:cs="Times New Roman"/>
          <w:sz w:val="24"/>
          <w:szCs w:val="24"/>
        </w:rPr>
        <w:t>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les temperatures externes que actuen sobre el nostre cos, sia per contacte, sia per radiació. </w:t>
      </w:r>
    </w:p>
    <w:p w14:paraId="46D5AE0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31273" w14:textId="0B5DDBEF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un ambient clos, si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és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i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la de les parets, la temperatura operativa és: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+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)/(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són dos «coeficients de pes» que depenen de les circumstàncies locals, i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a més, depèn també de la velocitat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Els valors generalment adoptats són: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3,6 i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2F7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4023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1⁄2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individu nu, i </w:t>
      </w:r>
      <w:r w:rsidRPr="0004130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04130B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10,4</w:t>
      </w:r>
      <w:r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A42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1⁄2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per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individu vestit, essent </w:t>
      </w:r>
      <w:r w:rsidRPr="00A422F7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velocitat del vent en metres per segon. </w:t>
      </w:r>
    </w:p>
    <w:p w14:paraId="5567849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590C1" w14:textId="4A689163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potencial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que tindria una quantitat qualsevol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aire, si adiabàticament se la sotmetés a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pressió normal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pressió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de referència determinada.</w:t>
      </w:r>
    </w:p>
    <w:p w14:paraId="109F336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3B07D" w14:textId="0B5593F6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potencial parcial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Temperatura que tindria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si la part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perfectament sec que conté fos portada adiabàticament des de la pressió parcial que realment té, a la de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000 mil·libars. </w:t>
      </w:r>
    </w:p>
    <w:p w14:paraId="45167C7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2690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emperatura pseudopotencial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 w:rsidDel="001B5F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equivalent potencial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97506E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72E21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</w:t>
      </w:r>
      <w:r w:rsidRPr="001B5F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equipotencial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 w:rsidDel="001B5F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Temperatura equivalent potencial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169D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69D13" w14:textId="6D594B02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pseudopotencial del termòmetre humit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 w:rsidDel="001B5F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Temperatura que adquireix una bombolla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segueix un procés adiabàtic fins al nivell de condensació i després un procés pseudoadiabàtic fins a una pressió de 1.000 mb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de manera que la bombolla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rep contínuament la quantitat de vapor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necessària 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mantenir-la saturada, malgrat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evaporació que es produeix en ella. </w:t>
      </w:r>
    </w:p>
    <w:p w14:paraId="1F54A35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A23DC" w14:textId="4965EEF4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emperatura virtual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Tractant-se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humit, és la temperatura que hauria de tenir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perfectament sec perquè, a la mateixa pressió, tingués la mateixa densitat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humit en qüestió. </w:t>
      </w:r>
    </w:p>
    <w:p w14:paraId="590E62B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D3436" w14:textId="475FA7BD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empèrie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F8C48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81867" w14:textId="435379F6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empesta </w:t>
      </w:r>
      <w:r w:rsidRPr="004B160E">
        <w:rPr>
          <w:rFonts w:ascii="Times New Roman" w:hAnsi="Times New Roman" w:cs="Times New Roman"/>
          <w:i/>
          <w:iCs/>
          <w:sz w:val="24"/>
          <w:szCs w:val="24"/>
        </w:rPr>
        <w:t>f.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Forta pertorbació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acompanyada de vent, pluja, neu o pedra, i precisament de llamps i trons.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2. </w:t>
      </w:r>
      <w:r w:rsidRPr="00C61876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Temporal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D0B7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D181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temperi, tempestat</w:t>
      </w:r>
    </w:p>
    <w:p w14:paraId="64F0FD1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B69E7" w14:textId="77777777" w:rsidR="000A7FE1" w:rsidRPr="00FE616F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</w:rPr>
        <w:t>Tempesta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788A7C0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468A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highlight w:val="magenta"/>
        </w:rPr>
        <w:t>Tempesta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0F0190C" w14:textId="77777777" w:rsidR="000A7FE1" w:rsidRPr="008962D5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FDD2B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de sorra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Temporal de sorra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9FC9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C109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de pols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Temporal de pols.</w:t>
      </w:r>
    </w:p>
    <w:p w14:paraId="09051B4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3D23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de neu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Temporal de neu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BD3C7D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670B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elèctrica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 xml:space="preserve">Tempesta que manifesta fenòmens elèctrics en forma de llamps o llampecs. </w:t>
      </w:r>
    </w:p>
    <w:p w14:paraId="1A3F5F7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0C3D640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Com aquest fet és normalment característic dels fenòmens tempestuosos, sovint es parla de tempesta elèctrica quan aquesta és especialment activa en aquest sentit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2D1D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9A7A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magnètica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Pertorbació del camp magnètic terrestre, observable simultàniament a tot arreu. </w:t>
      </w:r>
    </w:p>
    <w:p w14:paraId="5992B85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6E4C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multicel·lular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Sistema format per un grup de tempestes que interaccionen entre si, en diferents estats de desenvolupament. </w:t>
      </w:r>
    </w:p>
    <w:p w14:paraId="3F748EB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3372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seca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Tempesta elèctrica de precipitació inapreciable. </w:t>
      </w:r>
    </w:p>
    <w:p w14:paraId="2BB8A47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B6C62" w14:textId="122A1B25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solar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Alteració temporal de la magne</w:t>
      </w:r>
      <w:r w:rsidRPr="007667E3">
        <w:rPr>
          <w:rFonts w:ascii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osfera terrestre a conseqüència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ona de xoc generada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augment sobtat de la densitat i velocitat de partícules provinent del vent solar.</w:t>
      </w:r>
    </w:p>
    <w:p w14:paraId="30C9DA0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ECE28" w14:textId="25BD6E21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empesta tropical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Fase </w:t>
      </w:r>
      <w:r>
        <w:rPr>
          <w:rFonts w:ascii="Times New Roman" w:eastAsia="Times New Roman" w:hAnsi="Times New Roman" w:cs="Times New Roman"/>
          <w:sz w:val="24"/>
          <w:szCs w:val="24"/>
        </w:rPr>
        <w:t>intermèdia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entre la depressió tropical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huracà. </w:t>
      </w:r>
    </w:p>
    <w:p w14:paraId="14F7BF8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B8690" w14:textId="50A93CFD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OLE_LINK4"/>
      <w:bookmarkStart w:id="17" w:name="OLE_LINK5"/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Encara que el mot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usa per a designar moltes de les pertorbacions atmosfèriques, el seu sentit estricte és el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vent de força igual o superior a 8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F7F25">
        <w:rPr>
          <w:rFonts w:ascii="Times New Roman" w:eastAsia="Times New Roman" w:hAnsi="Times New Roman" w:cs="Times New Roman"/>
          <w:sz w:val="24"/>
          <w:szCs w:val="24"/>
          <w:highlight w:val="magenta"/>
        </w:rPr>
        <w:t>escala telegràfica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(velocitat mitjana superior a 15 metres per segon). </w:t>
      </w:r>
    </w:p>
    <w:p w14:paraId="40E6516D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E9A0A" w14:textId="0F458F99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 vegades, si va acompanyat de precipitacions,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borrasca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F84A80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ED44F" w14:textId="4BBA823D" w:rsidR="000A7FE1" w:rsidRPr="00C61876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OLE_LINK3"/>
      <w:r>
        <w:rPr>
          <w:rFonts w:ascii="Times New Roman" w:eastAsia="Times New Roman" w:hAnsi="Times New Roman" w:cs="Times New Roman"/>
          <w:sz w:val="24"/>
          <w:szCs w:val="24"/>
        </w:rPr>
        <w:t>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escala Beaufort fa referència al vent de força</w:t>
      </w:r>
      <w:r w:rsidRPr="00C61876">
        <w:rPr>
          <w:rFonts w:ascii="Times New Roman" w:eastAsia="Times New Roman" w:hAnsi="Times New Roman" w:cs="Times New Roman"/>
          <w:sz w:val="24"/>
          <w:szCs w:val="24"/>
        </w:rPr>
        <w:t xml:space="preserve"> 8, amb una velocitat entre 17,2 i 20,7 m · s</w:t>
      </w:r>
      <w:r w:rsidRPr="00C618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‒1</w:t>
      </w:r>
      <w:r w:rsidRPr="00C618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16"/>
    <w:bookmarkEnd w:id="17"/>
    <w:bookmarkEnd w:id="18"/>
    <w:p w14:paraId="6133C34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D82A5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 de neu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fort i fred, amb nevada seca o torb. </w:t>
      </w:r>
    </w:p>
    <w:p w14:paraId="14DCABB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34A3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tempesta de neu</w:t>
      </w:r>
    </w:p>
    <w:p w14:paraId="2933F50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CED5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 de pols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Conjunt de partícules de pols aixecades violentament del sòl per un vent molt fort i turbulent, fins a gran altura.</w:t>
      </w:r>
    </w:p>
    <w:p w14:paraId="2739A82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4A49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tempesta de pols </w:t>
      </w:r>
    </w:p>
    <w:p w14:paraId="695A956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1C5B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 de sorra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fort que porta gran quantitat de pols o sorra, en una à</w:t>
      </w:r>
      <w:r>
        <w:rPr>
          <w:rFonts w:ascii="Times New Roman" w:eastAsia="Times New Roman" w:hAnsi="Times New Roman" w:cs="Times New Roman"/>
          <w:sz w:val="24"/>
          <w:szCs w:val="24"/>
        </w:rPr>
        <w:t>rea molt extensa, com per exemple un desert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AAD3A6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65CCD" w14:textId="6A68985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Segons la definició de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Atl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s internacional dels núvols</w:t>
      </w:r>
      <w:r w:rsidRPr="0036530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condició perquè es consideri que hi ha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temporal de sorra és que la visibilitat,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altura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dels ulls, </w:t>
      </w:r>
      <w:r>
        <w:rPr>
          <w:rFonts w:ascii="Times New Roman" w:eastAsia="Times New Roman" w:hAnsi="Times New Roman" w:cs="Times New Roman"/>
          <w:sz w:val="24"/>
          <w:szCs w:val="24"/>
        </w:rPr>
        <w:t>sigui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inferior a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000 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2E19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62645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tempesta de sorra</w:t>
      </w:r>
    </w:p>
    <w:p w14:paraId="07E6DD9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B581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 fort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 força 9, amb una velocitat entre 20,8 i 24,4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B160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15E7B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60BE7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 molt fort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 força 10, amb una velocitat entre 24,5 i 28,4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B160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E362E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6046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emporal violent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 força 11, amb una velocitat entre 28,5 i 32,6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B160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F4682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D17A7" w14:textId="11877FF3" w:rsidR="000A7FE1" w:rsidRPr="00DB3B68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mps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 w:rsidRPr="00DB3B6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DB3B68">
        <w:rPr>
          <w:rFonts w:ascii="Times New Roman" w:eastAsia="Times New Roman" w:hAnsi="Times New Roman" w:cs="Times New Roman"/>
          <w:bCs/>
          <w:sz w:val="24"/>
          <w:szCs w:val="24"/>
        </w:rPr>
        <w:t>a referència a la descripció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bCs/>
          <w:sz w:val="24"/>
          <w:szCs w:val="24"/>
        </w:rPr>
        <w:t>una sèrie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bCs/>
          <w:sz w:val="24"/>
          <w:szCs w:val="24"/>
        </w:rPr>
        <w:t>elements meteorològic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DB3B68">
        <w:rPr>
          <w:rFonts w:ascii="Times New Roman" w:eastAsia="Times New Roman" w:hAnsi="Times New Roman" w:cs="Times New Roman"/>
          <w:bCs/>
          <w:sz w:val="24"/>
          <w:szCs w:val="24"/>
        </w:rPr>
        <w:t xml:space="preserve"> en un lloc i temps concrets. </w:t>
      </w:r>
    </w:p>
    <w:p w14:paraId="2A91606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262AFC46" w14:textId="115882A0" w:rsidR="000A7FE1" w:rsidRPr="004B6A5D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En català, com en altres llengües neollatines, un mateix mot serveix per a expressar dos conceptes essencialment distints: per una part, el que es refereix a la durada o a la successió dels fets;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altra, el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estat atmosfèric en un lloc i moment determinats descrits indicant el valor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una sèrie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elements meteorològics. </w:t>
      </w:r>
    </w:p>
    <w:p w14:paraId="5A1CC226" w14:textId="77777777" w:rsidR="000A7FE1" w:rsidRPr="004B6A5D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1C5118E7" w14:textId="5FCA778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Àdhuc en el llenguatge científic, no ha estat per ara possible sostreure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s a aquesta confusió de la parla vulgar. Faria certament un gran servei a la nostra llengua qui suggerís una manera, no forçada ni extravagant, de distingir aquells dos conceptes amb dos mots diferents, com es fa, per exemple, en els idiomes germànics i com es feia en el llatí clàssic.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51B6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81A54" w14:textId="09B5052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="00807C34">
        <w:rPr>
          <w:rFonts w:ascii="Times New Roman" w:eastAsia="Times New Roman" w:hAnsi="Times New Roman" w:cs="Times New Roman"/>
          <w:sz w:val="24"/>
          <w:szCs w:val="24"/>
        </w:rPr>
        <w:t xml:space="preserve">intempèrie, </w:t>
      </w:r>
      <w:r>
        <w:rPr>
          <w:rFonts w:ascii="Times New Roman" w:eastAsia="Times New Roman" w:hAnsi="Times New Roman" w:cs="Times New Roman"/>
          <w:sz w:val="24"/>
          <w:szCs w:val="24"/>
        </w:rPr>
        <w:t>temps meteorològic</w:t>
      </w:r>
    </w:p>
    <w:p w14:paraId="62C6C415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D42F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mps meteorològic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Temps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DF597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92D8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emps legal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Temps mi</w:t>
      </w:r>
      <w:r>
        <w:rPr>
          <w:rFonts w:ascii="Times New Roman" w:eastAsia="Times New Roman" w:hAnsi="Times New Roman" w:cs="Times New Roman"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adoptat per als usos civils, corresponent a un meridià designat per les disposicions legals. </w:t>
      </w:r>
    </w:p>
    <w:p w14:paraId="54D4B6C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52AF0" w14:textId="0D5E1E45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Sol diferir en menys de mitja hora del temps mi</w:t>
      </w:r>
      <w:r>
        <w:rPr>
          <w:rFonts w:ascii="Times New Roman" w:eastAsia="Times New Roman" w:hAnsi="Times New Roman" w:cs="Times New Roman"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local.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Europa occidental, el temps legal és el temps mi</w:t>
      </w:r>
      <w:r>
        <w:rPr>
          <w:rFonts w:ascii="Times New Roman" w:eastAsia="Times New Roman" w:hAnsi="Times New Roman" w:cs="Times New Roman"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civil del meridià de Greenwich. Per motius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ordre administratiu, el temps legal és avançat, a vegades, una o dues hores en relació a</w:t>
      </w:r>
      <w:r>
        <w:rPr>
          <w:rFonts w:ascii="Times New Roman" w:eastAsia="Times New Roman" w:hAnsi="Times New Roman" w:cs="Times New Roman"/>
          <w:sz w:val="24"/>
          <w:szCs w:val="24"/>
        </w:rPr>
        <w:t>mb 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 de Greenwich; però les observacions meteorològiques solen continuar fent-se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«hora vella», a fi de no introduir pertorbacions en el sentit físic de les estadístiques o en la simultaneïtat de les observacions sinòptiques. </w:t>
      </w:r>
    </w:p>
    <w:p w14:paraId="4CFD24EF" w14:textId="3DE1F552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emps local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que té per origen del dia el pas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Sol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antimeridià del lloc. </w:t>
      </w:r>
    </w:p>
    <w:p w14:paraId="267EC675" w14:textId="6938D0E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Si és el pas del Sol ver el que es pren per guia, el temps és el que marquen els rellotges de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ol i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anomena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temps local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ver. Si és el Sol mi</w:t>
      </w:r>
      <w:r>
        <w:rPr>
          <w:rFonts w:ascii="Times New Roman" w:eastAsia="Times New Roman" w:hAnsi="Times New Roman" w:cs="Times New Roman"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el temps és el que marcaven els rellotges de màquina abans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establiment dels fusos horaris, o sia 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temps local mi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Alguns aparells, com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heliògraf de Campbell, han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ésser orientats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acord amb el temps local ver. </w:t>
      </w:r>
    </w:p>
    <w:p w14:paraId="689043F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emps local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0741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temps local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18CC6FC" w14:textId="77777777" w:rsidR="000A7FE1" w:rsidRPr="0007416E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emps local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mitjà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Vegeu </w:t>
      </w:r>
      <w:r w:rsidRPr="0007416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temps local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0BA5A03" w14:textId="5C5390C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emps universal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que té per origen del dia el pas del Sol mi</w:t>
      </w:r>
      <w:r>
        <w:rPr>
          <w:rFonts w:ascii="Times New Roman" w:eastAsia="Times New Roman" w:hAnsi="Times New Roman" w:cs="Times New Roman"/>
          <w:sz w:val="24"/>
          <w:szCs w:val="24"/>
        </w:rPr>
        <w:t>tjà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antimeridià de Greenwich. </w:t>
      </w:r>
    </w:p>
    <w:p w14:paraId="581BDBDD" w14:textId="5564B09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En la pràctica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 designa amb les inicials TU, i és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adoptat per a les efemèrides astronòmiques i per a moltes aplicacions científiques de caràcter internacional. </w:t>
      </w:r>
    </w:p>
    <w:p w14:paraId="3FCE8A2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TU</w:t>
      </w:r>
    </w:p>
    <w:p w14:paraId="71971305" w14:textId="77777777" w:rsidR="000A7FE1" w:rsidRPr="003341BF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METEOROLOGIA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Sigla de </w:t>
      </w:r>
      <w:r w:rsidRPr="003341BF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temps universal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BC195A3" w14:textId="57765A10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endència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Variació respecte als valors mitjans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evolució temporal de determinades variables meteorològiques, principalment la temperatura, la precipitació i la pressió. </w:t>
      </w:r>
    </w:p>
    <w:p w14:paraId="5C965A91" w14:textId="67D26988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endència baromètrica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Variació de la pressió atmosfèrica en les tres hores que precedeixen a la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observació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1D4A0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ensió de vapor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Pressió exercida 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vapor. </w:t>
      </w:r>
    </w:p>
    <w:p w14:paraId="71AE218B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9CF60" w14:textId="5344067A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erbolesa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Disminució de la transparència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a causa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absorció i la difusió de la radiació per partícules en suspensió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que no formen part dels núvols. </w:t>
      </w:r>
    </w:p>
    <w:p w14:paraId="6AA575B5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B0C71" w14:textId="2A69E25B" w:rsidR="000C4F0E" w:rsidRDefault="000C4F0E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ascendència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èrmica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Corrent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ascend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nt a una escala local, produï</w:t>
      </w:r>
      <w:r w:rsidRPr="007667E3">
        <w:rPr>
          <w:rFonts w:ascii="Times New Roman" w:hAnsi="Times New Roman" w:cs="Times New Roman"/>
          <w:sz w:val="24"/>
          <w:szCs w:val="24"/>
        </w:rPr>
        <w:t>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 per processos convectius.</w:t>
      </w:r>
    </w:p>
    <w:p w14:paraId="2ECFB588" w14:textId="77777777" w:rsidR="000C4F0E" w:rsidRDefault="000C4F0E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256DF" w14:textId="78A3D8A7" w:rsidR="00D04ADD" w:rsidRDefault="00D04ADD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tèrmica</w:t>
      </w:r>
    </w:p>
    <w:p w14:paraId="4F165CAD" w14:textId="77777777" w:rsidR="00D04ADD" w:rsidRPr="000C4F0E" w:rsidRDefault="00D04ADD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186CE" w14:textId="68EE5C5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èrmica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4F0E" w:rsidRPr="000C4F0E">
        <w:rPr>
          <w:rFonts w:ascii="Times New Roman" w:eastAsia="Times New Roman" w:hAnsi="Times New Roman" w:cs="Times New Roman"/>
          <w:sz w:val="24"/>
          <w:szCs w:val="24"/>
          <w:highlight w:val="magenta"/>
        </w:rPr>
        <w:t>Ascendència tèrmica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BD75D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inscriptor. </w:t>
      </w:r>
    </w:p>
    <w:p w14:paraId="5A5D726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ermograma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Registre continu de la temperatura obtingut amb un termògraf. </w:t>
      </w:r>
    </w:p>
    <w:p w14:paraId="4DFA719F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5ADF1" w14:textId="78B44CEA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ermohigrògraf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Instrum</w:t>
      </w:r>
      <w:r>
        <w:rPr>
          <w:rFonts w:ascii="Times New Roman" w:eastAsia="Times New Roman" w:hAnsi="Times New Roman" w:cs="Times New Roman"/>
          <w:sz w:val="24"/>
          <w:szCs w:val="24"/>
        </w:rPr>
        <w:t>ent meteorològic que mesura i 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registra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i la humitat relativa. </w:t>
      </w:r>
    </w:p>
    <w:p w14:paraId="554EAD79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1DA44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ermohigroscopi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Instrument meteorològic que mesura el punt de rosada. </w:t>
      </w:r>
    </w:p>
    <w:p w14:paraId="32FF3E5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Instrument per a mesurar la temperatura. </w:t>
      </w:r>
    </w:p>
    <w:p w14:paraId="05076F11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CA264" w14:textId="4CD92E3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aspiració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Termòmetre que mesura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sense necessitat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utilitzar un abric meteorològic, que està proveït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una protecció especial i té el sensor ventilat artificialment. </w:t>
      </w:r>
    </w:p>
    <w:p w14:paraId="762E872E" w14:textId="24FD470C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bola negra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Termòmetre de màxima, de mercuri, amb el dipòsit ennegrit exteriorment i tancat dins una bombolla de vidre de la qual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ha extret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7204DA08" w14:textId="45D3E506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Exposat al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ol, d</w:t>
      </w:r>
      <w:r>
        <w:rPr>
          <w:rFonts w:ascii="Times New Roman" w:eastAsia="Times New Roman" w:hAnsi="Times New Roman" w:cs="Times New Roman"/>
          <w:sz w:val="24"/>
          <w:szCs w:val="24"/>
        </w:rPr>
        <w:t>ona una «temperatura màxima al 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ol» molt difícil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interpretar i per consegüent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escàs valor científic. </w:t>
      </w:r>
    </w:p>
    <w:p w14:paraId="3F2D5B8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termòmetre de radiació solar</w:t>
      </w:r>
    </w:p>
    <w:p w14:paraId="4A1CC579" w14:textId="13C5E979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inversió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Termòmetre invertit de posi</w:t>
      </w:r>
      <w:r>
        <w:rPr>
          <w:rFonts w:ascii="Times New Roman" w:hAnsi="Times New Roman" w:cs="Times New Roman"/>
          <w:sz w:val="24"/>
          <w:szCs w:val="24"/>
        </w:rPr>
        <w:t>ció que marca la temperatura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7667E3">
        <w:rPr>
          <w:rFonts w:ascii="Times New Roman" w:hAnsi="Times New Roman" w:cs="Times New Roman"/>
          <w:sz w:val="24"/>
          <w:szCs w:val="24"/>
        </w:rPr>
        <w:t xml:space="preserve"> lloc.</w:t>
      </w:r>
    </w:p>
    <w:p w14:paraId="4CD089B9" w14:textId="28D76194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És el generalment usat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exploració de les profunditats del mar.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deixa baixar </w:t>
      </w:r>
      <w:r>
        <w:rPr>
          <w:rFonts w:ascii="Times New Roman" w:eastAsia="Times New Roman" w:hAnsi="Times New Roman" w:cs="Times New Roman"/>
          <w:sz w:val="24"/>
          <w:szCs w:val="24"/>
        </w:rPr>
        <w:t>un pes (</w:t>
      </w:r>
      <w:r w:rsidRPr="00F63C8F">
        <w:rPr>
          <w:rFonts w:ascii="Times New Roman" w:eastAsia="Times New Roman" w:hAnsi="Times New Roman" w:cs="Times New Roman"/>
          <w:sz w:val="24"/>
          <w:szCs w:val="24"/>
        </w:rPr>
        <w:t>correu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pel fil que sosté el termòmetre quan aquest és a la profunditat desitjada</w:t>
      </w:r>
      <w:r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inverteix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instrument. </w:t>
      </w:r>
    </w:p>
    <w:p w14:paraId="77406515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2BF86" w14:textId="1821F3B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gas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Termòmetre basat en la variació de la pressió o del volum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gas a causa de la variació de la seva temperatura. </w:t>
      </w:r>
    </w:p>
    <w:p w14:paraId="592A8345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Galile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 xml:space="preserve">ermòmetre format per un tub de vidre que conté un líquid transparent que varia la seva densitat segons la temperatura. </w:t>
      </w:r>
    </w:p>
    <w:p w14:paraId="4EFAD731" w14:textId="0149575E" w:rsidR="000A7FE1" w:rsidRPr="00A06844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3B68">
        <w:rPr>
          <w:rFonts w:ascii="Times New Roman" w:eastAsia="Times New Roman" w:hAnsi="Times New Roman" w:cs="Times New Roman"/>
          <w:sz w:val="24"/>
          <w:szCs w:val="24"/>
        </w:rPr>
        <w:t>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>interior del tub hi ha una sèrie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>ampolletes o bulbs petits amb diferent quantitat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>aigua o alcohol, i una inscripció de la temperatura. La variació de temperatura del líquid del tub genera una major o menor flotabilitat dels bulbs, que van ascendint fins la part superior indicant-ne la temperatura del líquid, que coincideix amb la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>aire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 xml:space="preserve">envolta.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augmentar la temperatura, la densitat de les bombolles es manté pràcticament constant, </w:t>
      </w:r>
      <w:r>
        <w:rPr>
          <w:rFonts w:ascii="Times New Roman" w:eastAsia="Times New Roman" w:hAnsi="Times New Roman" w:cs="Times New Roman"/>
          <w:sz w:val="24"/>
          <w:szCs w:val="24"/>
        </w:rPr>
        <w:t>però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del líquid, que disminueix apreciablement. Aquest canvi de densitat altera la flotabilitat de les bombolles. La posició de l</w:t>
      </w:r>
      <w:r>
        <w:rPr>
          <w:rFonts w:ascii="Times New Roman" w:eastAsia="Times New Roman" w:hAnsi="Times New Roman" w:cs="Times New Roman"/>
          <w:sz w:val="24"/>
          <w:szCs w:val="24"/>
        </w:rPr>
        <w:t>a bombolla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presenti flotabilitat neutra indica la temperatura.</w:t>
      </w:r>
    </w:p>
    <w:p w14:paraId="081E4693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62BBB" w14:textId="005AAAB9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líquid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Termòmetre basat en la variació del volum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líquid i del recipient que el conté a causa de la variació de les seves temperatures. </w:t>
      </w:r>
    </w:p>
    <w:p w14:paraId="12484C80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B7A60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màxima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que mesura la temperatura màxima. </w:t>
      </w:r>
    </w:p>
    <w:p w14:paraId="1F82B7B4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E2D8F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ermòmetre de màxima 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mínima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que mesura la temperatura màxima i la temperatura mínima. </w:t>
      </w:r>
    </w:p>
    <w:p w14:paraId="24B6B77E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A300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</w:t>
      </w:r>
      <w:r w:rsidRPr="000E7ADD">
        <w:rPr>
          <w:rFonts w:ascii="Times New Roman" w:eastAsia="Times New Roman" w:hAnsi="Times New Roman" w:cs="Times New Roman"/>
          <w:b/>
          <w:bCs/>
          <w:sz w:val="24"/>
          <w:szCs w:val="24"/>
        </w:rPr>
        <w:t>ò</w:t>
      </w:r>
      <w:r w:rsidRPr="004B160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0E7ADD">
        <w:rPr>
          <w:rFonts w:ascii="Times New Roman" w:eastAsia="Times New Roman" w:hAnsi="Times New Roman" w:cs="Times New Roman"/>
          <w:b/>
          <w:bCs/>
          <w:sz w:val="24"/>
          <w:szCs w:val="24"/>
        </w:rPr>
        <w:t>etre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de mínima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que mesura la temperatura mínima. </w:t>
      </w:r>
    </w:p>
    <w:p w14:paraId="6C01021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9F0C3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elèctric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basat en la variació de les propietats elèctriques del sensor a causa de la variació de la seva temperatura. </w:t>
      </w:r>
    </w:p>
    <w:p w14:paraId="615662E5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CE759" w14:textId="044DCFBC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humit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Termòmetre que té el sensor sotmès a un estat continu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humitat. </w:t>
      </w:r>
    </w:p>
    <w:p w14:paraId="51E41A59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39A14" w14:textId="574E441D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Dels dos termòmetres que conformen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higròmetre, és el que té un di</w:t>
      </w:r>
      <w:r w:rsidRPr="007667E3">
        <w:rPr>
          <w:rFonts w:ascii="Times New Roman" w:hAnsi="Times New Roman" w:cs="Times New Roman"/>
          <w:sz w:val="24"/>
          <w:szCs w:val="24"/>
        </w:rPr>
        <w:t xml:space="preserve">pòsit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recobert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gasa permanentment mullada, gràcies al seu contacte amb un flascó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aigua integrat en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higròmetre. </w:t>
      </w:r>
    </w:p>
    <w:p w14:paraId="6ECAD19F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8B13A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sec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que té el sensor sec. </w:t>
      </w:r>
    </w:p>
    <w:p w14:paraId="1513F0A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radiació solar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Termòmetre de bola negra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036CB7" w14:textId="10C96764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de resistència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Aparell per a mesurar la temperatura per la variació de la resistència elèctrica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fil metàl·lic. </w:t>
      </w:r>
    </w:p>
    <w:p w14:paraId="536E779B" w14:textId="4AD9860E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diferencial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Termòmetre format per dos dipòsits de vidre plens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i units per un tub estret on hi ha una certa quantitat de mercuri. </w:t>
      </w:r>
    </w:p>
    <w:p w14:paraId="4FEF47F4" w14:textId="33F63876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diferència de temperatura entre els dos dipòsits és indicada pels moviments del mercuri dins el tub. El termòmetre diferencial és usat en alguns països, sobretot als Estats Units, per a mesurar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durada de la insolació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Amb aquest objecte, un dels dipòsits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és recobert de fum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estampa, i sota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acció de la radiació solar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escalfa més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altre. El mercuri, en el seu moviment, obre o tanca un circuit elèctric del qual formen part dos el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ctrodes que penetren dins el tub, una pila i un galvanoscopi inscriptor. </w:t>
      </w:r>
    </w:p>
    <w:p w14:paraId="29A842E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 enterrat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Termòmetre que té el dipòsit a certa profunditat dins la terra, i que serveix per a mesurar-ne la temperatura. </w:t>
      </w:r>
    </w:p>
    <w:p w14:paraId="371B0A35" w14:textId="6F6BD00E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ermòmetre-fona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Termòmetre lligat pel capdamunt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extrem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cordill, al qual es donen voltes com a una fona, a fi de procurar-li una abundant ventilació. </w:t>
      </w:r>
    </w:p>
    <w:p w14:paraId="236363E1" w14:textId="113299E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usa allí on no es té abric termomètric. A vegades, en lloc del cordill, va muntat en una planxeta de fusta que es fa girar al voltant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mànec, com un xerrac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FB734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30C2A" w14:textId="15D35520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ermopausa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Límit superior de la termosfera, cap a uns 500 km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altitud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69421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D8CE8" w14:textId="1FE2D55E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ermoscopi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meteorològic que permet mesurar els petits canvis en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19B36EB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BDC98" w14:textId="4D346278" w:rsidR="000A7FE1" w:rsidRDefault="000A7FE1" w:rsidP="000A7FE1">
      <w:pP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ermosfera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Capa esfèrica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atmosfera, per sobre de la mesopausa, en la qual la temperatura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creix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altitud. </w:t>
      </w:r>
    </w:p>
    <w:p w14:paraId="433A72D5" w14:textId="77777777" w:rsidR="000A7FE1" w:rsidRDefault="000A7FE1" w:rsidP="000A7FE1">
      <w:pP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34543763" w14:textId="71332973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estén des dels 80-120 km fins als 500-1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000 km. </w:t>
      </w:r>
    </w:p>
    <w:p w14:paraId="1DDD9AEC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OLE_LINK6"/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costaner nocturn o de matinada, que bufa de terra cap a mar durant les hores que la temperatura del mar és superior a la de la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erra. </w:t>
      </w:r>
    </w:p>
    <w:bookmarkEnd w:id="19"/>
    <w:p w14:paraId="598D0DEC" w14:textId="73D065A2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 sent particularment fort davant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 afraus (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vent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afrau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35C0DC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oratge</w:t>
      </w:r>
    </w:p>
    <w:p w14:paraId="4D8A16A3" w14:textId="52D4A00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erratrèmol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Tremolor de terra causat per l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alliberament sobtat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energia acumulada per les forces que impulsen les plaques tectòniques.</w:t>
      </w:r>
    </w:p>
    <w:p w14:paraId="58A31EF0" w14:textId="3E1E9AE6" w:rsidR="000C4F0E" w:rsidRPr="007667E3" w:rsidRDefault="000C4F0E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Sin. compl.: sisme</w:t>
      </w:r>
    </w:p>
    <w:p w14:paraId="459348A7" w14:textId="4D8F3EE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erreny cobert de neu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 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>referència a quan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sz w:val="24"/>
          <w:szCs w:val="24"/>
        </w:rPr>
        <w:t>observa la meitat de la superfície del sòl coberta de neu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56F58D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6F59F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RELACIONS DE LA METEOROLOGIA O CLIMATOLOGIA AMB LA SOCIETAT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estimoni del clima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mitjançant la seva vivència </w:t>
      </w:r>
      <w:r>
        <w:rPr>
          <w:rFonts w:ascii="Times New Roman" w:eastAsia="Times New Roman" w:hAnsi="Times New Roman" w:cs="Times New Roman"/>
          <w:sz w:val="24"/>
          <w:szCs w:val="24"/>
        </w:rPr>
        <w:t>és conscient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les modificacions que el canvi climàtic està produint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mbits cultural, social i ambiental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 la seva vida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D98E9B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0B2D6" w14:textId="00CB63C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Sobretot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 referència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persones nascudes entre el 1940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1975, època en qu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anomalies de la temperatura mitjana planetària eren nul·les respecte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període de referència 1961-1990, 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per tant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van viure la infantesa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joventut en una Terra no escalfada en comparació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actual.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9B68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D0DE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etagrama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Diagrama termodinàmic en el qual es representen la te</w:t>
      </w:r>
      <w:r>
        <w:rPr>
          <w:rFonts w:ascii="Times New Roman" w:eastAsia="Times New Roman" w:hAnsi="Times New Roman" w:cs="Times New Roman"/>
          <w:sz w:val="24"/>
          <w:szCs w:val="24"/>
        </w:rPr>
        <w:t>mperatura equivalent adiabàtica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abscisses i la pressió atmosfèrica</w:t>
      </w:r>
      <w:r w:rsidRPr="00714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ordenades. </w:t>
      </w:r>
    </w:p>
    <w:p w14:paraId="478AFFE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ifó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Nom amb el qual es designen els ciclons tropicals del mar de la Xina. </w:t>
      </w:r>
    </w:p>
    <w:p w14:paraId="3A88287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2F51DF">
        <w:rPr>
          <w:rFonts w:ascii="Times New Roman" w:eastAsia="Times New Roman" w:hAnsi="Times New Roman" w:cs="Times New Roman"/>
          <w:sz w:val="24"/>
          <w:szCs w:val="24"/>
          <w:highlight w:val="magenta"/>
        </w:rPr>
        <w:t>cicló tropical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51DF">
        <w:rPr>
          <w:rFonts w:ascii="Times New Roman" w:eastAsia="Times New Roman" w:hAnsi="Times New Roman" w:cs="Times New Roman"/>
          <w:sz w:val="24"/>
          <w:szCs w:val="24"/>
          <w:highlight w:val="magenta"/>
        </w:rPr>
        <w:t>huracà</w:t>
      </w:r>
    </w:p>
    <w:p w14:paraId="14855E7C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ipus de temps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Cartes del temps, en particular cartes isobàriques, triades de manera que cadascuna representi una situació atmosfèrica ben caracteritzada i relacionada amb una previsió concreta del temps futur. </w:t>
      </w:r>
    </w:p>
    <w:p w14:paraId="5B867B2F" w14:textId="03978C1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La comparació de cada carta diària efectiva amb algun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aquests tipus pot ajudar a la prognosi, sempre que es tinguin en compte les restants circumstàncies de la informació sinòptica. </w:t>
      </w:r>
    </w:p>
    <w:p w14:paraId="5130A67F" w14:textId="1FCA1CA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opografia absoluta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B3B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Mapa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altitud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corresponent a un mate</w:t>
      </w:r>
      <w:r>
        <w:rPr>
          <w:rFonts w:ascii="Times New Roman" w:eastAsia="Times New Roman" w:hAnsi="Times New Roman" w:cs="Times New Roman"/>
          <w:sz w:val="24"/>
          <w:szCs w:val="24"/>
        </w:rPr>
        <w:t>ix nivell de pressió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en el qu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línies isohipses indiquen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tura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geopotencial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què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que se situa la superfície isobàrica en qüestió. </w:t>
      </w:r>
    </w:p>
    <w:p w14:paraId="5270299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mapa de topografia absoluta</w:t>
      </w:r>
    </w:p>
    <w:p w14:paraId="33F9067C" w14:textId="63133AB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opografia relativa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B3B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Mapa d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DB3B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altitud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qu</w:t>
      </w:r>
      <w:r>
        <w:rPr>
          <w:rFonts w:ascii="Times New Roman" w:eastAsia="Times New Roman" w:hAnsi="Times New Roman" w:cs="Times New Roman"/>
          <w:sz w:val="24"/>
          <w:szCs w:val="24"/>
        </w:rPr>
        <w:t>è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les línies isohipses mostren la diferència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espessor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entre dues superfícies isobàriques. </w:t>
      </w:r>
    </w:p>
    <w:p w14:paraId="737AA174" w14:textId="49C924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mapa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espessor, mapa de topografia relativa</w:t>
      </w:r>
    </w:p>
    <w:p w14:paraId="4290DA3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mapa de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opografia absoluta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5045FD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Topografia absoluta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A118D8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mapa de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opografia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relativa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5045FD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Topografia relativa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6EA047" w14:textId="506DBBA8" w:rsidR="000A7FE1" w:rsidRPr="00DB3B68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mapa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espessor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5045FD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Topografia relativa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507746D" w14:textId="234B8D1F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Ventada durant la qual els remolins del vent aixequen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la neu del terreny, en termes que la visibilitat minva sensiblement, el mateix en sentit vertical que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horitzontal, i no es pot veure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estat del cel. </w:t>
      </w:r>
    </w:p>
    <w:p w14:paraId="5A0A28A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orbonada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Nuvolada de pas, acompanyada de vent fort i sovint de pluja i trons. </w:t>
      </w:r>
    </w:p>
    <w:p w14:paraId="52C66B34" w14:textId="377D28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aplica més especialment aquest nom a les torbonades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front fred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Es manifesta per un augment sobtat i transitori de la velocitat del vent, sovint acompanyat de xàfecs. </w:t>
      </w:r>
    </w:p>
    <w:p w14:paraId="210B903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rem de gropada</w:t>
      </w:r>
    </w:p>
    <w:p w14:paraId="53A97902" w14:textId="6424524A" w:rsidR="000A7FE1" w:rsidRPr="00865A4C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ornado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origen castellà amb el qual es designa un violent remolí semblant a una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mànega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però de dimensions majors (diàmetre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ordre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centenar de metres, o més), </w:t>
      </w:r>
      <w:r w:rsidRPr="007667E3">
        <w:rPr>
          <w:rFonts w:ascii="Times New Roman" w:hAnsi="Times New Roman" w:cs="Times New Roman"/>
          <w:sz w:val="24"/>
          <w:szCs w:val="24"/>
        </w:rPr>
        <w:t>normalment generat per un núvol de tempesta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estructura supercel·lular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La velocitat del vent pot excedir els 300 km/h, i la seva velocitat de translació és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uns 50 km</w:t>
      </w:r>
      <w:r w:rsidRPr="007667E3">
        <w:rPr>
          <w:rFonts w:ascii="Times New Roman" w:hAnsi="Times New Roman" w:cs="Times New Roman"/>
          <w:sz w:val="24"/>
          <w:szCs w:val="24"/>
        </w:rPr>
        <w:t>/h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41D7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8626A6">
        <w:rPr>
          <w:rFonts w:ascii="Times New Roman" w:eastAsia="Times New Roman" w:hAnsi="Times New Roman" w:cs="Times New Roman"/>
          <w:sz w:val="24"/>
          <w:szCs w:val="24"/>
          <w:highlight w:val="magenta"/>
        </w:rPr>
        <w:t>mànega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26A6">
        <w:rPr>
          <w:rFonts w:ascii="Times New Roman" w:eastAsia="Times New Roman" w:hAnsi="Times New Roman" w:cs="Times New Roman"/>
          <w:sz w:val="24"/>
          <w:szCs w:val="24"/>
          <w:highlight w:val="magenta"/>
        </w:rPr>
        <w:t>tromba</w:t>
      </w:r>
    </w:p>
    <w:p w14:paraId="783A381D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795FC" w14:textId="392E5ECD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orre anemomètrica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Torre de 10 a 20 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altura al llarg de la qual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instal·len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>instruments meteorològics per a enregistrar paràmetres del vent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91E2A7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0EF1D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orrecúmul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Cúmul que es caracteritza pel seu gran desenvolupament vertical. </w:t>
      </w:r>
    </w:p>
    <w:p w14:paraId="41D2328E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EA57B7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otalitzador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Pluviòmetre totalitzador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33D110" w14:textId="32589E6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ramuntana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general, vent del nord.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del sector nord, més aviat del NNW, que bufa amb fúria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Empordà. </w:t>
      </w:r>
    </w:p>
    <w:p w14:paraId="42E81486" w14:textId="1D52833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Va acompanyat de gran sequedat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esdevé generalment amb temps serè o amb alguns altocú</w:t>
      </w:r>
      <w:r w:rsidRPr="007667E3">
        <w:rPr>
          <w:rFonts w:ascii="Times New Roman" w:hAnsi="Times New Roman" w:cs="Times New Roman"/>
          <w:sz w:val="24"/>
          <w:szCs w:val="24"/>
        </w:rPr>
        <w:t>muls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lenticulars i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bardes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7667E3">
        <w:rPr>
          <w:rFonts w:ascii="Times New Roman" w:hAnsi="Times New Roman" w:cs="Times New Roman"/>
          <w:sz w:val="24"/>
          <w:szCs w:val="24"/>
        </w:rPr>
        <w:t>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úvols paràsits a les carenes dels Pirineus.</w:t>
      </w:r>
    </w:p>
    <w:p w14:paraId="5C683DF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ramuntanal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Temporal de tramuntana. </w:t>
      </w:r>
    </w:p>
    <w:p w14:paraId="261EB634" w14:textId="45BEEC53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ràngol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Diccionari general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defineix el tràngol com «mar moguda». Sembla que la veritable accepció correspon al nom francès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clapotis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o sia estat de la mar en la qual les ones són desordenades i els moviments verticals exagerats en relació a</w:t>
      </w:r>
      <w:r>
        <w:rPr>
          <w:rFonts w:ascii="Times New Roman" w:eastAsia="Times New Roman" w:hAnsi="Times New Roman" w:cs="Times New Roman"/>
          <w:sz w:val="24"/>
          <w:szCs w:val="24"/>
        </w:rPr>
        <w:t>mb 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ls horitzontals. El fenomen prové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interferència entre dos o més sistemes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ones (p. ex., les directes i les reflectides per un espadat), i pot haver-hi tràngol àdhuc amb onades relativament petites.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|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Per analogia,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anomena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tràngol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 moviment desordenat que la turbulència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i en particular els corrents convectius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atmosfera, imprimeixen a un avió que els travessa. </w:t>
      </w:r>
    </w:p>
    <w:p w14:paraId="0340B193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90F38" w14:textId="14F9872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àmbit de la meteorologia i climatologia, sovint urbana, </w:t>
      </w:r>
      <w:r>
        <w:rPr>
          <w:rFonts w:ascii="Times New Roman" w:eastAsia="Times New Roman" w:hAnsi="Times New Roman" w:cs="Times New Roman"/>
          <w:sz w:val="24"/>
          <w:szCs w:val="24"/>
        </w:rPr>
        <w:t>recorregut realitzat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amb un v</w:t>
      </w:r>
      <w:r>
        <w:rPr>
          <w:rFonts w:ascii="Times New Roman" w:eastAsia="Times New Roman" w:hAnsi="Times New Roman" w:cs="Times New Roman"/>
          <w:sz w:val="24"/>
          <w:szCs w:val="24"/>
        </w:rPr>
        <w:t>ehicle dotat de sensors per una ruta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determinad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amb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objectiu de prendre mesures de diferents variables meteorològiques. </w:t>
      </w:r>
    </w:p>
    <w:p w14:paraId="7EF9C7B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079D2" w14:textId="348304F3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ransferència radiant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Transferència de radiació a través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atmosfera. </w:t>
      </w:r>
    </w:p>
    <w:p w14:paraId="28FE5750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872BA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translucidus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adj.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Dit de la varietat de núvol del gènere altocúmulus, altoestratus, estratocúmulus o estratus que constitueix una capa de núvols a través de la qual és possible veure el Sol i la Lluna. </w:t>
      </w:r>
    </w:p>
    <w:p w14:paraId="02061B2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4D130B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ransmissòmetre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Instrument meteorològic que mesura la transmitància. </w:t>
      </w:r>
    </w:p>
    <w:p w14:paraId="0AE05F59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69559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ransmitància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Quocient entre el flux radiant que travessa un medi i el flux radiant que hi incideix. </w:t>
      </w:r>
    </w:p>
    <w:p w14:paraId="638C642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ransparència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Propietat de deixar passar determinades radiacions (lluminoses, calorífiques, etc.).</w:t>
      </w:r>
    </w:p>
    <w:p w14:paraId="1BEA15F0" w14:textId="4842090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coeficient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extinció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diaterm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à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ncia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factor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enterboliment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visibilitat </w:t>
      </w:r>
    </w:p>
    <w:p w14:paraId="7E586AC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ren convectiu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Successió de tempestes que generen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es desenvolupen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>es desplacen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la mateixa direcció i sentit, descarregant xàfecs intensos de forma contínua en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mateixa zona durant hores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deixant registres de precipitació acumulada</w:t>
      </w:r>
      <w:r w:rsidRPr="00DB6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importants. </w:t>
      </w:r>
    </w:p>
    <w:p w14:paraId="210474C3" w14:textId="3C77F0CC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ren de borrasques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Formació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conjunt de borrasques que </w:t>
      </w:r>
      <w:r>
        <w:rPr>
          <w:rFonts w:ascii="Times New Roman" w:eastAsia="Times New Roman" w:hAnsi="Times New Roman" w:cs="Times New Roman"/>
          <w:sz w:val="24"/>
          <w:szCs w:val="24"/>
        </w:rPr>
        <w:t>es produeixen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cada pocs dies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incid</w:t>
      </w:r>
      <w:r>
        <w:rPr>
          <w:rFonts w:ascii="Times New Roman" w:eastAsia="Times New Roman" w:hAnsi="Times New Roman" w:cs="Times New Roman"/>
          <w:sz w:val="24"/>
          <w:szCs w:val="24"/>
        </w:rPr>
        <w:t>eixen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en una mateixa àrea geogràfica.</w:t>
      </w:r>
    </w:p>
    <w:p w14:paraId="4300200D" w14:textId="7EB3B34C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repidació òptica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Fenomen òptic que consisteix en la petita agitació que tenen els objectes quan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observen en una direcció paral·lela i rasant a una superfície reescalfada. </w:t>
      </w:r>
    </w:p>
    <w:p w14:paraId="76DA69F0" w14:textId="14C40CB4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 produeix per una disminució de la densitat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 prop de la supe</w:t>
      </w:r>
      <w:r w:rsidRPr="007667E3">
        <w:rPr>
          <w:rFonts w:ascii="Times New Roman" w:hAnsi="Times New Roman" w:cs="Times New Roman"/>
          <w:sz w:val="24"/>
          <w:szCs w:val="24"/>
        </w:rPr>
        <w:t>r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fície reescalfada amb la consegüent modificació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índex de refracció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341F0683" w14:textId="31200148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Soroll que segueix al llamp i al llampec, provocat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expansió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al pas de la descàrrega elèctrica. </w:t>
      </w:r>
    </w:p>
    <w:p w14:paraId="25499FD7" w14:textId="67C1DDD5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realitat,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llamp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tro són simultanis, i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interval entre llur percepció depèn de la distància, per efecte de la diferent velocitat de la llum i del so. </w:t>
      </w:r>
    </w:p>
    <w:p w14:paraId="1485C331" w14:textId="33ED89F8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romba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Núvol en forma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embut, ordinàriament de 6 a 10 metres de diàmetre i de 60 a 120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alçària, que alguna vegada es forma a la part inferior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nimbus molt baix. </w:t>
      </w:r>
    </w:p>
    <w:p w14:paraId="6A9DD83C" w14:textId="56E9A801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Està animat de fort moviment rotatori i sol durar de deu minuts a mitja hora.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ordinari es formen les trombes a mar o al plom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llac, i aleshores se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 diu pròpiament </w:t>
      </w:r>
      <w:r w:rsidRPr="008626A6">
        <w:rPr>
          <w:rFonts w:ascii="Times New Roman" w:eastAsia="Times New Roman" w:hAnsi="Times New Roman" w:cs="Times New Roman"/>
          <w:i/>
          <w:iCs/>
          <w:sz w:val="24"/>
          <w:szCs w:val="24"/>
        </w:rPr>
        <w:t>mànegues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; sovint arriben a terra, on arremolinen tot allò que troben. </w:t>
      </w:r>
    </w:p>
    <w:p w14:paraId="447D60C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t.: </w:t>
      </w:r>
      <w:r w:rsidRPr="008626A6">
        <w:rPr>
          <w:rFonts w:ascii="Times New Roman" w:eastAsia="Times New Roman" w:hAnsi="Times New Roman" w:cs="Times New Roman"/>
          <w:sz w:val="24"/>
          <w:szCs w:val="24"/>
          <w:highlight w:val="magenta"/>
        </w:rPr>
        <w:t>mànega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26A6">
        <w:rPr>
          <w:rFonts w:ascii="Times New Roman" w:eastAsia="Times New Roman" w:hAnsi="Times New Roman" w:cs="Times New Roman"/>
          <w:sz w:val="24"/>
          <w:szCs w:val="24"/>
          <w:highlight w:val="magenta"/>
        </w:rPr>
        <w:t>tornado</w:t>
      </w:r>
    </w:p>
    <w:p w14:paraId="18F73446" w14:textId="76586162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romba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aigua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Xàfec intens. </w:t>
      </w:r>
    </w:p>
    <w:p w14:paraId="5E9D23D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romba marina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721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Vegeu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2A05">
        <w:rPr>
          <w:rFonts w:ascii="Times New Roman" w:eastAsia="Times New Roman" w:hAnsi="Times New Roman" w:cs="Times New Roman"/>
          <w:sz w:val="24"/>
          <w:szCs w:val="24"/>
          <w:highlight w:val="magenta"/>
        </w:rPr>
        <w:t>tromba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73E03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1.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Tempesta </w:t>
      </w:r>
      <w:r w:rsidRPr="007667E3">
        <w:rPr>
          <w:rFonts w:ascii="Times New Roman" w:hAnsi="Times New Roman" w:cs="Times New Roman"/>
          <w:sz w:val="24"/>
          <w:szCs w:val="24"/>
        </w:rPr>
        <w:t>amb llamps, llampecs i trons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2.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Successió de trons </w:t>
      </w:r>
      <w:r>
        <w:rPr>
          <w:rFonts w:ascii="Times New Roman" w:eastAsia="Times New Roman" w:hAnsi="Times New Roman" w:cs="Times New Roman"/>
          <w:sz w:val="24"/>
          <w:szCs w:val="24"/>
        </w:rPr>
        <w:t>causats per una tempesta forta.</w:t>
      </w:r>
    </w:p>
    <w:p w14:paraId="716D8F4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tronissada</w:t>
      </w:r>
    </w:p>
    <w:p w14:paraId="131E3C7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3229D" w14:textId="18E23BD9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ropopausa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í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mit inferior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estratosfera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53920A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65B87" w14:textId="010C7821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Zona que separa la troposfera de l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estratosfera que es caracteritza per ser el nivell més baix en el qual el gradient tèrmic vertical és aproximadament de 2 °C/km o menys, i es manté per sobre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ell com a mínim al llarg de 2 km.</w:t>
      </w:r>
    </w:p>
    <w:p w14:paraId="0EC23857" w14:textId="354006A0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roposfera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Regió inferior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(fins als 10 o 11 km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altitud, </w:t>
      </w:r>
      <w:r>
        <w:rPr>
          <w:rFonts w:ascii="Times New Roman" w:eastAsia="Times New Roman" w:hAnsi="Times New Roman" w:cs="Times New Roman"/>
          <w:sz w:val="24"/>
          <w:szCs w:val="24"/>
        </w:rPr>
        <w:t>de mitjana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), en la qual la temperatura decreix en créixer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altitud.</w:t>
      </w:r>
    </w:p>
    <w:p w14:paraId="4BF82378" w14:textId="789DA02E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 les latituds polars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estén fins al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9 km, i a les equatorials </w:t>
      </w:r>
      <w:r>
        <w:rPr>
          <w:rFonts w:ascii="Times New Roman" w:eastAsia="Times New Roman" w:hAnsi="Times New Roman" w:cs="Times New Roman"/>
          <w:sz w:val="24"/>
          <w:szCs w:val="24"/>
        </w:rPr>
        <w:t>fins als 18 km, aproximadament.</w:t>
      </w:r>
    </w:p>
    <w:p w14:paraId="09757F7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regió convectiva, zona convectiva</w:t>
      </w:r>
    </w:p>
    <w:p w14:paraId="7BA8065E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933F0" w14:textId="583B55B8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Complement de núvol del gènere cumulonimbus o cúmulus en forma de columna, de vegades en forma de conus invertit, que sobresurt de la base del núvol com la manifestació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una vorticitat intensa.</w:t>
      </w:r>
    </w:p>
    <w:p w14:paraId="141A7EB1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B138E" w14:textId="79FE0FAE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núvol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embut</w:t>
      </w:r>
    </w:p>
    <w:p w14:paraId="27AA24D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 de Bourdon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Tub metàl·lic de parets molt primes, de secció el·líptica molt aplanada i de forma corbada, que varia de curvatura per efecte dels canvi</w:t>
      </w:r>
      <w:r>
        <w:rPr>
          <w:rFonts w:ascii="Times New Roman" w:eastAsia="Times New Roman" w:hAnsi="Times New Roman" w:cs="Times New Roman"/>
          <w:sz w:val="24"/>
          <w:szCs w:val="24"/>
        </w:rPr>
        <w:t>s de pressió interna o externa.</w:t>
      </w:r>
    </w:p>
    <w:p w14:paraId="45537E41" w14:textId="647CAC3B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usa com a òrgan sensible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alguns aparells de mesura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(anemòmetres, barò</w:t>
      </w:r>
      <w:r>
        <w:rPr>
          <w:rFonts w:ascii="Times New Roman" w:eastAsia="Times New Roman" w:hAnsi="Times New Roman" w:cs="Times New Roman"/>
          <w:sz w:val="24"/>
          <w:szCs w:val="24"/>
        </w:rPr>
        <w:t>metres, etc.).</w:t>
      </w:r>
    </w:p>
    <w:p w14:paraId="2F1F6805" w14:textId="2021E81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 de Pitot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Aparell per a mesurar la velocitat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corrent fluid,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augment de pressió dins u</w:t>
      </w:r>
      <w:r>
        <w:rPr>
          <w:rFonts w:ascii="Times New Roman" w:eastAsia="Times New Roman" w:hAnsi="Times New Roman" w:cs="Times New Roman"/>
          <w:sz w:val="24"/>
          <w:szCs w:val="24"/>
        </w:rPr>
        <w:t>n tub obert de cara al corrent.</w:t>
      </w:r>
    </w:p>
    <w:p w14:paraId="62E64A9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Alguns anemòmetres, com el de Dines, tenen com a òrgan essencial un tub de Pitot que es manté sempre </w:t>
      </w:r>
      <w:r>
        <w:rPr>
          <w:rFonts w:ascii="Times New Roman" w:eastAsia="Times New Roman" w:hAnsi="Times New Roman" w:cs="Times New Roman"/>
          <w:sz w:val="24"/>
          <w:szCs w:val="24"/>
        </w:rPr>
        <w:t>de cara al vent.</w:t>
      </w:r>
    </w:p>
    <w:p w14:paraId="37C7E38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ub de Venturi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Tub format per dos troncs de co</w:t>
      </w:r>
      <w:r>
        <w:rPr>
          <w:rFonts w:ascii="Times New Roman" w:eastAsia="Times New Roman" w:hAnsi="Times New Roman" w:cs="Times New Roman"/>
          <w:sz w:val="24"/>
          <w:szCs w:val="24"/>
        </w:rPr>
        <w:t>n units per llurs bases menors.</w:t>
      </w:r>
    </w:p>
    <w:p w14:paraId="0A70DB76" w14:textId="02C53F6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Quan passa un corrent fluid per dins el tub, es produeix una depressió o succió en el cercle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unió dels dos cons, propietat que és utilitzada en la construcció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alguns anemòmetres.</w:t>
      </w:r>
    </w:p>
    <w:p w14:paraId="269FE56E" w14:textId="4C2B6318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undra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anomenen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tundres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les planures sense arbres de les regions àrtiques, on hi són com les representants de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estepes dels països temperats.</w:t>
      </w:r>
    </w:p>
    <w:p w14:paraId="5F318334" w14:textId="24545AD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urbo</w:t>
      </w:r>
      <w:r w:rsidRPr="00DC1E7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Prefix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anteposa al nom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alguna propietat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per a indicar que és deguda o inherent a la turbulència (turbodifus</w:t>
      </w:r>
      <w:r>
        <w:rPr>
          <w:rFonts w:ascii="Times New Roman" w:eastAsia="Times New Roman" w:hAnsi="Times New Roman" w:cs="Times New Roman"/>
          <w:sz w:val="24"/>
          <w:szCs w:val="24"/>
        </w:rPr>
        <w:t>ivitat, turboviscositat, etc.).</w:t>
      </w:r>
    </w:p>
    <w:p w14:paraId="09833E5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Correspon al prefix anglès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eddy-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BE215" w14:textId="2A33DD4B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rbonada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Augment important en la velocitat del 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durada de diversos minuts, que finalitza de forma sobtada, i que acostuma a anar a</w:t>
      </w:r>
      <w:r>
        <w:rPr>
          <w:rFonts w:ascii="Times New Roman" w:eastAsia="Times New Roman" w:hAnsi="Times New Roman" w:cs="Times New Roman"/>
          <w:sz w:val="24"/>
          <w:szCs w:val="24"/>
        </w:rPr>
        <w:t>companyat de tempesta i xàfecs.</w:t>
      </w:r>
    </w:p>
    <w:p w14:paraId="7C1CFBD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urbulència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Estat general de pertorbació del moviment, que es produeix en un corrent fluid quan passa rasant una superfície sòlida o un altre corrent fluid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direcció o velocitat diferent.</w:t>
      </w:r>
    </w:p>
    <w:p w14:paraId="7EF77559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DC15A" w14:textId="55E83FFE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urbulència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Moviment irregular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 causa de remolins sobreposats al flux general que poden produir irregularitats en el valor dels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elements meteorològics locals.</w:t>
      </w:r>
    </w:p>
    <w:p w14:paraId="05CF9AC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urbu</w:t>
      </w:r>
      <w:r w:rsidRPr="004B160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ència en aire clar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Turbu</w:t>
      </w:r>
      <w:r w:rsidRPr="007667E3">
        <w:rPr>
          <w:rFonts w:ascii="Times New Roman" w:hAnsi="Times New Roman" w:cs="Times New Roman"/>
          <w:sz w:val="24"/>
          <w:szCs w:val="24"/>
        </w:rPr>
        <w:t>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ència atmosfèrica que apareix en zones lliures de núvols a les capes altes de la troposfera, ll</w:t>
      </w:r>
      <w:r>
        <w:rPr>
          <w:rFonts w:ascii="Times New Roman" w:eastAsia="Times New Roman" w:hAnsi="Times New Roman" w:cs="Times New Roman"/>
          <w:sz w:val="24"/>
          <w:szCs w:val="24"/>
        </w:rPr>
        <w:t>uny de la superfície terrestre.</w:t>
      </w:r>
    </w:p>
    <w:p w14:paraId="08725CC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Sigla: CAT</w:t>
      </w:r>
    </w:p>
    <w:p w14:paraId="265D0705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3196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U</w:t>
      </w:r>
    </w:p>
    <w:p w14:paraId="7852E61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ll de la tempesta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La regió central, de vent en calma i pocs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núvols</w:t>
      </w:r>
      <w:r w:rsidRPr="00DC1E7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encara que de mar molt brava, en els ciclons tropicals. </w:t>
      </w:r>
    </w:p>
    <w:p w14:paraId="1F52512F" w14:textId="20B731CD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ull de</w:t>
      </w:r>
      <w:r w:rsidR="00CA0730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cicló</w:t>
      </w:r>
      <w:r w:rsidR="00CA0730">
        <w:rPr>
          <w:rFonts w:ascii="Times New Roman" w:eastAsia="Times New Roman" w:hAnsi="Times New Roman" w:cs="Times New Roman"/>
          <w:sz w:val="24"/>
          <w:szCs w:val="24"/>
        </w:rPr>
        <w:t>, vòrtex de cicló</w:t>
      </w:r>
    </w:p>
    <w:p w14:paraId="3401348B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98260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ll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 cicló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Ull de la tempesta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81B7A75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5D5AF" w14:textId="75B5A861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uncinus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adj.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Dit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espècie de núvol del gènere cirrus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té forma de coma.</w:t>
      </w:r>
    </w:p>
    <w:p w14:paraId="19538C18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22F50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undulatus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adj.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Dit de la varietat de núvol del gènere cirrocúmulus, cirroestratus, altoestratus, estratocúmulus o estratus que constitueix una </w:t>
      </w:r>
      <w:r>
        <w:rPr>
          <w:rFonts w:ascii="Times New Roman" w:eastAsia="Times New Roman" w:hAnsi="Times New Roman" w:cs="Times New Roman"/>
          <w:sz w:val="24"/>
          <w:szCs w:val="24"/>
        </w:rPr>
        <w:t>capa de núvols amb ondulacions.</w:t>
      </w:r>
    </w:p>
    <w:p w14:paraId="614DEB8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251C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4216D7D7" w14:textId="5C4C1A7C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vapor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aigua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 en estat de vapor, que sempre es troba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atmosfera, encara que en quantitat variable i sempre en petita proporció. </w:t>
      </w:r>
    </w:p>
    <w:p w14:paraId="0163299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vapor aquós</w:t>
      </w:r>
    </w:p>
    <w:p w14:paraId="543EB768" w14:textId="2E41C63B" w:rsidR="000A7FE1" w:rsidRPr="00AA49F0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apor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aquós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Vapor d</w:t>
      </w:r>
      <w:r w:rsidR="00483E99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’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aigua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50EE3CF" w14:textId="43C960D8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ariació baromètrica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entén especialment amb aquest nom la diferència entre la pressió actual en un lloc i la que hi havia 3 hores (</w:t>
      </w:r>
      <w:r w:rsidRPr="00AA49F0">
        <w:rPr>
          <w:rFonts w:ascii="Times New Roman" w:eastAsia="Times New Roman" w:hAnsi="Times New Roman" w:cs="Times New Roman"/>
          <w:sz w:val="24"/>
          <w:szCs w:val="24"/>
          <w:highlight w:val="magenta"/>
        </w:rPr>
        <w:t>tendència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), 6 h</w:t>
      </w:r>
      <w:r>
        <w:rPr>
          <w:rFonts w:ascii="Times New Roman" w:eastAsia="Times New Roman" w:hAnsi="Times New Roman" w:cs="Times New Roman"/>
          <w:sz w:val="24"/>
          <w:szCs w:val="24"/>
        </w:rPr>
        <w:t>ores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12 h</w:t>
      </w:r>
      <w:r>
        <w:rPr>
          <w:rFonts w:ascii="Times New Roman" w:eastAsia="Times New Roman" w:hAnsi="Times New Roman" w:cs="Times New Roman"/>
          <w:sz w:val="24"/>
          <w:szCs w:val="24"/>
        </w:rPr>
        <w:t>ores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o 24 h</w:t>
      </w:r>
      <w:r>
        <w:rPr>
          <w:rFonts w:ascii="Times New Roman" w:eastAsia="Times New Roman" w:hAnsi="Times New Roman" w:cs="Times New Roman"/>
          <w:sz w:val="24"/>
          <w:szCs w:val="24"/>
        </w:rPr>
        <w:t>ores abans.</w:t>
      </w:r>
    </w:p>
    <w:p w14:paraId="27461EAB" w14:textId="372B50D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CLIMATOLOGIA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ariació secular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Tendència del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paràmetre a créixer o decréixer indefinidament, sens perjudici de les seves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oscil·lacions de curt període.</w:t>
      </w:r>
    </w:p>
    <w:p w14:paraId="48134EE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ariabilitat climàtica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Característica pròpia de la dinàmica climàtica, que es manifesta amb canvis dels valors mitjans en unes escales espacials i temporals majors a </w:t>
      </w:r>
      <w:r>
        <w:rPr>
          <w:rFonts w:ascii="Times New Roman" w:eastAsia="Times New Roman" w:hAnsi="Times New Roman" w:cs="Times New Roman"/>
          <w:sz w:val="24"/>
          <w:szCs w:val="24"/>
        </w:rPr>
        <w:t>la dels fenòmens meteorològics.</w:t>
      </w:r>
    </w:p>
    <w:p w14:paraId="27C5CF87" w14:textId="37F7057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Queda quantificada per mitjà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anomalia climàtica.</w:t>
      </w:r>
    </w:p>
    <w:p w14:paraId="6AB733F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ariabilitat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Característica intrínseca de la dinàmica atmosfèrica, que es manifesta amb canvis de les variables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fenòmens meteorològics en una escala espacial i temporal pròpia de la meteorologia.</w:t>
      </w:r>
    </w:p>
    <w:p w14:paraId="1150DD2D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1D067" w14:textId="1CDED6E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referència al vent, direcció que se li assigna quan oscil·la freqüentment en més de 90</w:t>
      </w:r>
      <w:r>
        <w:rPr>
          <w:rFonts w:ascii="Times New Roman" w:eastAsia="Times New Roman" w:hAnsi="Times New Roman" w:cs="Times New Roman"/>
          <w:sz w:val="24"/>
          <w:szCs w:val="24"/>
        </w:rPr>
        <w:t>°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durant un període de temps que correspon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observació.</w:t>
      </w:r>
    </w:p>
    <w:p w14:paraId="05E4DD15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2240E" w14:textId="4D06F460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ariable atmosfèrica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Magnitud física que caracteritza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atmosfera en un lloc i en un mome</w:t>
      </w:r>
      <w:r>
        <w:rPr>
          <w:rFonts w:ascii="Times New Roman" w:eastAsia="Times New Roman" w:hAnsi="Times New Roman" w:cs="Times New Roman"/>
          <w:sz w:val="24"/>
          <w:szCs w:val="24"/>
        </w:rPr>
        <w:t>nt determinats.</w:t>
      </w:r>
    </w:p>
    <w:p w14:paraId="452DF41E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FB043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variable meteorològica</w:t>
      </w:r>
    </w:p>
    <w:p w14:paraId="4EDE236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0E35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ariable meteorològica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Variable atmosfèrica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1E2792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0D0E7" w14:textId="2660CBBC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arietat nu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vo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losa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adascuna de les subdivisions dels gèneres i les espècies dels núvols que estableix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Organització Meteorològica Mundial. </w:t>
      </w:r>
    </w:p>
    <w:p w14:paraId="1ABADEA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ariògraf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Variòmetre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inscriptor. </w:t>
      </w:r>
    </w:p>
    <w:p w14:paraId="0DFB5627" w14:textId="6F87F13E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actualitzada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ariòmetre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Aparell per a mesurar les petites fluctuacions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variable meteorològica, i més particularment la velocitat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aquestes fluctuacions. </w:t>
      </w:r>
    </w:p>
    <w:p w14:paraId="7E24C837" w14:textId="7F3A287D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Quan altra cosa no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indica, es tracta del variòmetre de pressió. </w:t>
      </w:r>
    </w:p>
    <w:p w14:paraId="6421F312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6D495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ector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Vector dibuixat en la direcció i el sentit en què bufa el vent i que té com a mòdul la seva velocitat. </w:t>
      </w:r>
    </w:p>
    <w:p w14:paraId="3AC5FFD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 nuvolós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Capa de núvol que és </w:t>
      </w:r>
      <w:r>
        <w:rPr>
          <w:rFonts w:ascii="Times New Roman" w:eastAsia="Times New Roman" w:hAnsi="Times New Roman" w:cs="Times New Roman"/>
          <w:sz w:val="24"/>
          <w:szCs w:val="24"/>
        </w:rPr>
        <w:t>prou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prima per deixar entreveure la posició del disc solar o lunar en el cel. </w:t>
      </w:r>
    </w:p>
    <w:p w14:paraId="118DE78A" w14:textId="187F6FC3" w:rsidR="000C4F0E" w:rsidRPr="007667E3" w:rsidRDefault="000C4F0E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F605F6">
        <w:rPr>
          <w:rFonts w:ascii="Times New Roman" w:eastAsia="Times New Roman" w:hAnsi="Times New Roman" w:cs="Times New Roman"/>
          <w:i/>
          <w:iCs/>
          <w:sz w:val="24"/>
          <w:szCs w:val="24"/>
        </w:rPr>
        <w:t>pallium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F6">
        <w:rPr>
          <w:rFonts w:ascii="Times New Roman" w:eastAsia="Times New Roman" w:hAnsi="Times New Roman" w:cs="Times New Roman"/>
          <w:i/>
          <w:iCs/>
          <w:sz w:val="24"/>
          <w:szCs w:val="24"/>
        </w:rPr>
        <w:t>velum</w:t>
      </w:r>
    </w:p>
    <w:p w14:paraId="58F4BF49" w14:textId="56E3D843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elocitat angular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Quocient de dividir la variació del valor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angle pel temps en el qual té lloc la variació. </w:t>
      </w:r>
    </w:p>
    <w:p w14:paraId="405B27B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eteorologia teòrica té excepcional importància la velocitat angular de la rotació terrestre (</w:t>
      </w:r>
      <w:r w:rsidRPr="004D3920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= 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073 s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4105DCC" w14:textId="71878C23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elocitat del vent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Variable meteorològica que fa referència a la component horitzontal del desplaçament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en un cert ins</w:t>
      </w:r>
      <w:r>
        <w:rPr>
          <w:rFonts w:ascii="Times New Roman" w:eastAsia="Times New Roman" w:hAnsi="Times New Roman" w:cs="Times New Roman"/>
          <w:sz w:val="24"/>
          <w:szCs w:val="24"/>
        </w:rPr>
        <w:t>tant de temps i un lloc concret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EB1050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D7F31" w14:textId="2D27C5C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velum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="000C4F0E" w:rsidRPr="000C4F0E">
        <w:rPr>
          <w:rFonts w:ascii="Times New Roman" w:eastAsia="Times New Roman" w:hAnsi="Times New Roman" w:cs="Times New Roman"/>
          <w:sz w:val="24"/>
          <w:szCs w:val="24"/>
          <w:highlight w:val="magenta"/>
        </w:rPr>
        <w:t>Vel nuvolós</w:t>
      </w:r>
      <w:r w:rsidR="000C4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54222" w14:textId="4D049B3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endaval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molt intens i virulent, sense arribar a huracanat, que es forma en el 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algunes tempestes.</w:t>
      </w:r>
    </w:p>
    <w:p w14:paraId="61A70032" w14:textId="73B9F1A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05CA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Moviment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5EBF62F1" w14:textId="7A57559B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manera més concreta, moviment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paral·lelament al terreny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Sobre els noms locals del vent, es pot consultar 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Vocabulari </w:t>
      </w:r>
      <w:r w:rsidRPr="00B05CAD"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pesca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E. Roig i J. Amades (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Butlletí de Dialectologia Catalana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gener-desembre 1926) i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Els noms dels vents en català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de Mn. A. Griera (en el mateix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Butlletí</w:t>
      </w:r>
      <w:r w:rsidRPr="00B05CA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juliol-desembre 1914). </w:t>
      </w:r>
    </w:p>
    <w:p w14:paraId="6F439D2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0C6B3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ageostròfic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Vent que resulta de la diferència entre el vent que hi ha en un lloc i en un moment determinats i el vent geostròfic corresponent. </w:t>
      </w:r>
    </w:p>
    <w:p w14:paraId="2303794D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14242" w14:textId="4C2C9745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anabàtic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que bufa cap amunt en els vessants dels terrenys que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han escalfat fortament a causa de la radiació solar. </w:t>
      </w:r>
    </w:p>
    <w:p w14:paraId="6367BC2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antitríptic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Vent teòric, en el qual la fricció predomina sobre els altres factors. </w:t>
      </w:r>
    </w:p>
    <w:p w14:paraId="1DAA571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moviment és en el sentit del gradient baromètric, però molt esmorteït. </w:t>
      </w:r>
    </w:p>
    <w:p w14:paraId="2ADC2AA2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C4671" w14:textId="3B73D854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ciclostròfic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que resulta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entre la component horitzontal de la força causada per la variació de la pressió atmosfèrica i la força centrífuga, suposant que aquestes forces són les úniques que actuen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7E0742BA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7C610" w14:textId="75E9700C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del gradient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que resulta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entre la component horitzontal de la força causada per la variació de la pressió atmosfèrica, la component horitzontal de la força de Coriolis i la força centrífuga, suposant que aquestes forces són les úniques que actuen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aire. </w:t>
      </w:r>
    </w:p>
    <w:p w14:paraId="1496549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constant equivalent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alística, vent teòric, de direcció i velocitat constants, que produiria sobre un projectil el mateix efecte que els vents actuals que el projectil troba en el seu camí.</w:t>
      </w:r>
    </w:p>
    <w:p w14:paraId="6638EE2A" w14:textId="1D649668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afrau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Terral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de poc gruix, que entra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mar en</w:t>
      </w:r>
      <w:r>
        <w:rPr>
          <w:rFonts w:ascii="Times New Roman" w:eastAsia="Times New Roman" w:hAnsi="Times New Roman" w:cs="Times New Roman"/>
          <w:sz w:val="24"/>
          <w:szCs w:val="24"/>
        </w:rPr>
        <w:t>caixonat per un rieral o afrau.</w:t>
      </w:r>
    </w:p>
    <w:p w14:paraId="3115A703" w14:textId="392A095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d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allau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evicció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impetuós, degut a la massa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estimbada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una allau posa en moviment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4EB31" w14:textId="473A2096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de neu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que </w:t>
      </w:r>
      <w:r w:rsidRPr="007667E3">
        <w:rPr>
          <w:rFonts w:ascii="Times New Roman" w:hAnsi="Times New Roman" w:cs="Times New Roman"/>
          <w:sz w:val="24"/>
          <w:szCs w:val="24"/>
        </w:rPr>
        <w:t>ve d</w:t>
      </w:r>
      <w:r w:rsidR="00483E99">
        <w:rPr>
          <w:rFonts w:ascii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hAnsi="Times New Roman" w:cs="Times New Roman"/>
          <w:sz w:val="24"/>
          <w:szCs w:val="24"/>
        </w:rPr>
        <w:t>una zona on hi ha neu i gel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AF8D1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 Catalunya, on les veritables glaceres són poques i insignificants, un nom equivalent al francès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vent de glacier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natural que no existeixi. Essent el mateix el fet físic que representen, es pot també donar com a equivalent local del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vent de glacier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vent de neu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C59B5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dominant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Aquell que correspon a la direcció més freqüent en una localitat. </w:t>
      </w:r>
    </w:p>
    <w:p w14:paraId="49E4C0C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un dels elements determinants del clima. </w:t>
      </w:r>
    </w:p>
    <w:p w14:paraId="67C47545" w14:textId="6C0BEE2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dur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 força 8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escala de Beaufort, amb velocitats compreses entre els 62 i 74 km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C6A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perscript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3D63E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F043B" w14:textId="6F46103A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ent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altura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que bufa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 lliure.</w:t>
      </w:r>
    </w:p>
    <w:p w14:paraId="1BE2211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eulerià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teòric en el qual no influeixen ni la rotació de la Terra ni la fricció, i és degut s</w:t>
      </w:r>
      <w:r>
        <w:rPr>
          <w:rFonts w:ascii="Times New Roman" w:eastAsia="Times New Roman" w:hAnsi="Times New Roman" w:cs="Times New Roman"/>
          <w:sz w:val="24"/>
          <w:szCs w:val="24"/>
        </w:rPr>
        <w:t>olament al gradient baromètric.</w:t>
      </w:r>
    </w:p>
    <w:p w14:paraId="4D1BC758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B54F5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fluix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de força 3, amb una velocitat entre 3,4 i 5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,4 m 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B71A9D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84CA2F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FENÒMENS METEOROLÒGICS </w:t>
      </w:r>
      <w:r w:rsidRPr="00CA0730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vent fluixet </w:t>
      </w:r>
      <w:r w:rsidRPr="00CA073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c. nom. m.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Vent de força 2, amb una velocitat entre 1,6 i 3,3 m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64D3C0D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5836E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FENÒMENS METEOROLÒGICS </w:t>
      </w:r>
      <w:r w:rsidRPr="00CA0730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vent fort </w:t>
      </w:r>
      <w:r w:rsidRPr="00CA073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c. nom. m.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Vent de força 7, amb una velocitat entre 13,9 i 17,1 m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900274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BB00C5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FENÒMENS METEOROLÒGICS </w:t>
      </w:r>
      <w:r w:rsidRPr="00CA0730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vent fresc </w:t>
      </w:r>
      <w:r w:rsidRPr="00CA073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c. nom. m.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Vent de força 6, amb una velocitat entre 10,8 i 13,8 m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E195D3B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A8E35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FENÒMENS METEOROLÒGICS </w:t>
      </w:r>
      <w:r w:rsidRPr="00CA0730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vent fresquet </w:t>
      </w:r>
      <w:r w:rsidRPr="00CA073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c. nom. m.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Vent de força 5, amb una velocitat entre 8 i 10,7 m 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BCE3EB4" w14:textId="304DE08F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FENÒMENS METEOROLÒGICS </w:t>
      </w:r>
      <w:r w:rsidRPr="00CA0730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 xml:space="preserve">[entrada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geostròfic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que està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acord, en direcció i velocitat, amb la distribució de les isòbares </w:t>
      </w:r>
      <w:r>
        <w:rPr>
          <w:rFonts w:ascii="Times New Roman" w:eastAsia="Times New Roman" w:hAnsi="Times New Roman" w:cs="Times New Roman"/>
          <w:sz w:val="24"/>
          <w:szCs w:val="24"/>
        </w:rPr>
        <w:t>considerades com a rectilínies.</w:t>
      </w:r>
    </w:p>
    <w:p w14:paraId="224842C1" w14:textId="7BEF186F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assoleix a partir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equilibri entre la força causada per la variació de la pressió atmosfèrica i la força de Coriolis, suposant que aquestes forces són les úniques que actuen sobre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aire.</w:t>
      </w:r>
    </w:p>
    <w:p w14:paraId="4935A4E7" w14:textId="146315D0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huracanat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molt fort de força 12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escala de Beaufort, amb una velocitat superior als </w:t>
      </w:r>
      <w:r w:rsidRPr="005045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119 km</w:t>
      </w:r>
      <w:r w:rsidRPr="00504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· </w:t>
      </w:r>
      <w:r w:rsidRPr="005045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5045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5045F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5045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04140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inferior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</w:t>
      </w:r>
      <w:r>
        <w:rPr>
          <w:rFonts w:ascii="Times New Roman" w:eastAsia="Times New Roman" w:hAnsi="Times New Roman" w:cs="Times New Roman"/>
          <w:sz w:val="24"/>
          <w:szCs w:val="24"/>
        </w:rPr>
        <w:t>arran de terra o prop de terra.</w:t>
      </w:r>
    </w:p>
    <w:p w14:paraId="798014EB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F822B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ionosfèric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Vent que bufa a la ionosfera.</w:t>
      </w:r>
    </w:p>
    <w:p w14:paraId="05217CC6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isobàric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corresponent al gradient isobàric i a la curva</w:t>
      </w:r>
      <w:r>
        <w:rPr>
          <w:rFonts w:ascii="Times New Roman" w:eastAsia="Times New Roman" w:hAnsi="Times New Roman" w:cs="Times New Roman"/>
          <w:sz w:val="24"/>
          <w:szCs w:val="24"/>
        </w:rPr>
        <w:t>tura de les línies isobàriques.</w:t>
      </w:r>
    </w:p>
    <w:p w14:paraId="70BC608A" w14:textId="52111E0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Freqüentment assoleix la seva força i direcció teòriques prop dels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000 metres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altitud.</w:t>
      </w:r>
    </w:p>
    <w:p w14:paraId="05D0793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6AF7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l·l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obà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Component del vent ageostròfic </w:t>
      </w:r>
      <w:r w:rsidRPr="005045FD">
        <w:rPr>
          <w:rFonts w:ascii="Times New Roman" w:eastAsia="Times New Roman" w:hAnsi="Times New Roman" w:cs="Times New Roman"/>
          <w:sz w:val="24"/>
          <w:szCs w:val="24"/>
        </w:rPr>
        <w:t>originat per les variacions locals de la pressió atmosfèrica, que varien amb el pas del temps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6071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left" w:pos="9214"/>
        </w:tabs>
        <w:spacing w:before="268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laminar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Vent seguit, sense ratxes.</w:t>
      </w:r>
    </w:p>
    <w:p w14:paraId="078B43F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C2F0F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local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que bufa generalment en una regió determinada en virtut de causes geogràfiques i orogràfiques.</w:t>
      </w:r>
    </w:p>
    <w:p w14:paraId="4266066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F65FE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moderat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de força 4, amb una velocitat entre 5,5 i 7,9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CC8A84C" w14:textId="77777777" w:rsidR="000A7FE1" w:rsidRPr="00CA0730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ED6272" w14:textId="7F483A01" w:rsidR="000A7FE1" w:rsidRPr="00CA0730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FENÒMENS METEOROLÒGICS </w:t>
      </w:r>
      <w:r w:rsidRPr="00CA0730"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  <w:t>[entrada nova]</w:t>
      </w:r>
      <w:r w:rsidRPr="00CA07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vent molt dur </w:t>
      </w:r>
      <w:r w:rsidRPr="00CA073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c. nom. m.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Vent de força 9 a l</w:t>
      </w:r>
      <w:r w:rsidR="00483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escala de Beaufort, amb una velocitat entre 75 i 88 km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· 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E68C8C" w14:textId="77777777" w:rsidR="000A7FE1" w:rsidRPr="00CA0730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AACE9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solar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Flux de plasma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format per partícules atòmiques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subatòmiques molt energètiques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carregades elèctricament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provenen de l</w:t>
      </w:r>
      <w:r>
        <w:rPr>
          <w:rFonts w:ascii="Times New Roman" w:eastAsia="Times New Roman" w:hAnsi="Times New Roman" w:cs="Times New Roman"/>
          <w:sz w:val="24"/>
          <w:szCs w:val="24"/>
        </w:rPr>
        <w:t>a corona solar a gran velocitat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i es dir</w:t>
      </w:r>
      <w:r>
        <w:rPr>
          <w:rFonts w:ascii="Times New Roman" w:eastAsia="Times New Roman" w:hAnsi="Times New Roman" w:cs="Times New Roman"/>
          <w:sz w:val="24"/>
          <w:szCs w:val="24"/>
        </w:rPr>
        <w:t>igeixen en totes direccions.</w:t>
      </w:r>
    </w:p>
    <w:p w14:paraId="3BC4814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F3A8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superior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en altura, a molta distància de terra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55BC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EEE28C" w14:textId="6AD5A744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tèrmic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Diferència entre el vent geostròfic en el límit superior i en el límit inferior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una capa atmosfèrica.</w:t>
      </w:r>
    </w:p>
    <w:p w14:paraId="4E75D4F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9271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54D83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turbulent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Vent ratxós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C3DE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0478C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 variable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que can</w:t>
      </w:r>
      <w:r>
        <w:rPr>
          <w:rFonts w:ascii="Times New Roman" w:eastAsia="Times New Roman" w:hAnsi="Times New Roman" w:cs="Times New Roman"/>
          <w:sz w:val="24"/>
          <w:szCs w:val="24"/>
        </w:rPr>
        <w:t>via de direcció amb freqüència.</w:t>
      </w:r>
    </w:p>
    <w:p w14:paraId="3805A44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BBFCF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45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ventada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Augment sobtat de la força del ven</w:t>
      </w:r>
      <w:r>
        <w:rPr>
          <w:rFonts w:ascii="Times New Roman" w:eastAsia="Times New Roman" w:hAnsi="Times New Roman" w:cs="Times New Roman"/>
          <w:sz w:val="24"/>
          <w:szCs w:val="24"/>
        </w:rPr>
        <w:t>t, de més durada que una ratxa.</w:t>
      </w:r>
    </w:p>
    <w:p w14:paraId="657A52BF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54E78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venteguera, ventolera </w:t>
      </w:r>
    </w:p>
    <w:p w14:paraId="4C60065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03304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45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venteguera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5FD">
        <w:rPr>
          <w:rFonts w:ascii="Times New Roman" w:eastAsia="Times New Roman" w:hAnsi="Times New Roman" w:cs="Times New Roman"/>
          <w:sz w:val="24"/>
          <w:szCs w:val="24"/>
          <w:highlight w:val="magenta"/>
        </w:rPr>
        <w:t>Ventada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1DA2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AB86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45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ventolera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5FD">
        <w:rPr>
          <w:rFonts w:ascii="Times New Roman" w:eastAsia="Times New Roman" w:hAnsi="Times New Roman" w:cs="Times New Roman"/>
          <w:sz w:val="24"/>
          <w:szCs w:val="24"/>
          <w:highlight w:val="magenta"/>
        </w:rPr>
        <w:t>Ventada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0FDA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05013" w14:textId="77777777" w:rsidR="000A7FE1" w:rsidRPr="00CA0730" w:rsidRDefault="000A7FE1" w:rsidP="000A7FE1">
      <w:pPr>
        <w:ind w:right="14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entolina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 de força 1, amb una veloci</w:t>
      </w:r>
      <w:r>
        <w:rPr>
          <w:rFonts w:ascii="Times New Roman" w:eastAsia="Times New Roman" w:hAnsi="Times New Roman" w:cs="Times New Roman"/>
          <w:sz w:val="24"/>
          <w:szCs w:val="24"/>
        </w:rPr>
        <w:t>tat entre 0,3 i 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,5 m ·s</w:t>
      </w:r>
      <w:r w:rsidRPr="00CA07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–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CA07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0CE9A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BA194" w14:textId="51865404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ents alisis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Vents persistents que bufen del NE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hemisferi boreal i del SE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austral, des de la faixa tropical anticiclònica cap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equador.</w:t>
      </w:r>
    </w:p>
    <w:p w14:paraId="0A22675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75383" w14:textId="677C55E6" w:rsidR="00CC17B8" w:rsidRDefault="00CC17B8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alisis</w:t>
      </w:r>
    </w:p>
    <w:p w14:paraId="74F4A6FB" w14:textId="77777777" w:rsidR="00CC17B8" w:rsidRPr="007667E3" w:rsidRDefault="00CC17B8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2128B" w14:textId="4ADEAF05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ents etesis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Vents de periodicitat anual, que en els mars propers a Grècia bufen alternativament cap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Àfrica o cap a Europa.</w:t>
      </w:r>
    </w:p>
    <w:p w14:paraId="4FEE5E5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56B5A" w14:textId="7407BF2E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Tenen caràcter de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monsó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degut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escalfament i refredament del desert de Líbia. Més freqüentment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anomenen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etesis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els monsons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estiu, o si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els que bufen cap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Àfrica, de direcció compresa entre el N i el NE. </w:t>
      </w:r>
    </w:p>
    <w:p w14:paraId="1313FCF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C5C16" w14:textId="7C71FA2F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ents polars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Vents que bufen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est a les regions compreses entre els pols i els cinturons subpolars de baixes pressions i que formen part de la circulació general. </w:t>
      </w:r>
    </w:p>
    <w:p w14:paraId="20C56EF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FC630" w14:textId="48CC4419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entre de conill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Nom que donen els mariners 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altoc</w:t>
      </w:r>
      <w:r>
        <w:rPr>
          <w:rFonts w:ascii="Times New Roman" w:eastAsia="Times New Roman" w:hAnsi="Times New Roman" w:cs="Times New Roman"/>
          <w:sz w:val="24"/>
          <w:szCs w:val="24"/>
        </w:rPr>
        <w:t>ú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mulus lenticular quan és de formes arrodonides i amb la part central fosca. </w:t>
      </w:r>
    </w:p>
    <w:p w14:paraId="16A3027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20A97" w14:textId="3077E5F6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erberol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«Qu</w:t>
      </w:r>
      <w:r>
        <w:rPr>
          <w:rFonts w:ascii="Times New Roman" w:eastAsia="Times New Roman" w:hAnsi="Times New Roman" w:cs="Times New Roman"/>
          <w:sz w:val="24"/>
          <w:szCs w:val="24"/>
        </w:rPr>
        <w:t>an una ratxa, amb certa componen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t ascendent,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amorra sobre la mar, hi produeix un enfosquiment de color entremig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escampall de ruixim: és el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verberol.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Ve a ésser, doncs, el mateix fet de les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ramioles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emperò molt intensificat.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CEC4B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81BDE2" w14:textId="4A5CAC9B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Aquesta definició que Rafel Patxot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na del mot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barberol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el seu volum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9354E5">
        <w:rPr>
          <w:rFonts w:ascii="Times New Roman" w:eastAsia="Times New Roman" w:hAnsi="Times New Roman" w:cs="Times New Roman"/>
          <w:i/>
          <w:iCs/>
          <w:sz w:val="24"/>
          <w:szCs w:val="24"/>
        </w:rPr>
        <w:t>bservacions de Sant Feliu de Guíxols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sembla justificar la grafia que ací hem adoptat, considerant el mot com a derivat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verberar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E494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D7818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barberol </w:t>
      </w:r>
    </w:p>
    <w:p w14:paraId="2364ED2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AA461" w14:textId="77777777" w:rsidR="000A7FE1" w:rsidRPr="005045FD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nova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barberol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5045FD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Verberol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1B1101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230E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ernalització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Jarovització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DB91EC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9C972" w14:textId="761B3100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vertebratus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adj.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Dit de la varietat de núvol del gènere cirrus </w:t>
      </w:r>
      <w:r>
        <w:rPr>
          <w:rFonts w:ascii="Times New Roman" w:eastAsia="Times New Roman" w:hAnsi="Times New Roman" w:cs="Times New Roman"/>
          <w:sz w:val="24"/>
          <w:szCs w:val="24"/>
        </w:rPr>
        <w:t>que té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forma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esquelet de peix. </w:t>
      </w:r>
    </w:p>
    <w:p w14:paraId="39321BE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4CEDF" w14:textId="0419132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NÚVOLS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espral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. Es diu dels núvols cumuliformes que a la caiguda del dia perden la seva activitat en direcció vertical i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estenen horitzontalment en forma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stratoc</w:t>
      </w:r>
      <w:r>
        <w:rPr>
          <w:rFonts w:ascii="Times New Roman" w:eastAsia="Times New Roman" w:hAnsi="Times New Roman" w:cs="Times New Roman"/>
          <w:sz w:val="24"/>
          <w:szCs w:val="24"/>
        </w:rPr>
        <w:t>ú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mulus (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stratocumulus vesperalis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) abans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esvair-se.</w:t>
      </w:r>
    </w:p>
    <w:p w14:paraId="0061211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E8423" w14:textId="5C4476A7" w:rsidR="000A7FE1" w:rsidRPr="005045FD" w:rsidRDefault="000A7FE1" w:rsidP="000A7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</w:pPr>
      <w:r w:rsidRPr="005045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s-ES_tradnl"/>
        </w:rPr>
        <w:t xml:space="preserve">METEOROLOGIA 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  <w:t>[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entrada nova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  <w:t>]</w:t>
      </w:r>
      <w:r w:rsidRPr="005045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s-ES_tradnl"/>
        </w:rPr>
        <w:t xml:space="preserve"> VFR </w:t>
      </w:r>
      <w:r w:rsidR="007E289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s-ES_tradnl"/>
        </w:rPr>
        <w:t>f</w:t>
      </w:r>
      <w:r w:rsidRPr="005045FD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s-ES_tradnl"/>
        </w:rPr>
        <w:t>.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="007E2899" w:rsidRPr="007E289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s-ES_tradnl"/>
        </w:rPr>
        <w:t>pl</w:t>
      </w:r>
      <w:r w:rsidR="007E2899"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  <w:t xml:space="preserve">. 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  <w:t xml:space="preserve">Sigla de 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  <w:highlight w:val="magenta"/>
          <w:lang w:val="es-ES_tradnl"/>
        </w:rPr>
        <w:t>regles de vol visual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  <w:t>.</w:t>
      </w:r>
    </w:p>
    <w:p w14:paraId="5E5FE8F6" w14:textId="77777777" w:rsidR="000A7FE1" w:rsidRPr="005045FD" w:rsidRDefault="000A7FE1" w:rsidP="000A7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s-ES_tradnl"/>
        </w:rPr>
      </w:pPr>
    </w:p>
    <w:p w14:paraId="20792113" w14:textId="2CBBF4FA" w:rsidR="000A7FE1" w:rsidRPr="005045FD" w:rsidRDefault="000A7FE1" w:rsidP="000A7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045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METEOROLOGIA 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r w:rsidRPr="005045FD">
        <w:rPr>
          <w:rFonts w:ascii="Times New Roman" w:eastAsia="Times New Roman" w:hAnsi="Times New Roman" w:cs="Times New Roman"/>
          <w:smallCaps/>
          <w:sz w:val="24"/>
          <w:szCs w:val="24"/>
        </w:rPr>
        <w:t>entrada nova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</w:rPr>
        <w:t>]</w:t>
      </w:r>
      <w:r w:rsidRPr="005045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regles de vol visual </w:t>
      </w:r>
      <w:r w:rsidRPr="005045FD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</w:rPr>
        <w:t>c. nom. f. pl.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Conjunt de normes i procediments que regulen el vol de les aeronaus basades en l</w:t>
      </w:r>
      <w:r w:rsidR="00483E99">
        <w:rPr>
          <w:rFonts w:ascii="Times New Roman" w:eastAsiaTheme="minorHAnsi" w:hAnsi="Times New Roman" w:cs="Times New Roman"/>
          <w:color w:val="000000"/>
          <w:sz w:val="24"/>
          <w:szCs w:val="24"/>
        </w:rPr>
        <w:t>’</w:t>
      </w: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observació visual. </w:t>
      </w:r>
    </w:p>
    <w:p w14:paraId="61F6AB78" w14:textId="77777777" w:rsidR="000A7FE1" w:rsidRPr="005045FD" w:rsidRDefault="000A7FE1" w:rsidP="000A7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1D0511" w14:textId="77777777" w:rsidR="000A7FE1" w:rsidRPr="005045FD" w:rsidRDefault="000A7FE1" w:rsidP="000A7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En anglès, </w:t>
      </w:r>
      <w:r w:rsidRPr="005045FD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</w:rPr>
        <w:t>visual flight rules.</w:t>
      </w:r>
    </w:p>
    <w:p w14:paraId="27583B4A" w14:textId="77777777" w:rsidR="000A7FE1" w:rsidRPr="005045FD" w:rsidRDefault="000A7FE1" w:rsidP="000A7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EE73EC0" w14:textId="77777777" w:rsidR="000A7FE1" w:rsidRPr="005045FD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45FD">
        <w:rPr>
          <w:rFonts w:ascii="Times New Roman" w:eastAsiaTheme="minorHAnsi" w:hAnsi="Times New Roman" w:cs="Times New Roman"/>
          <w:color w:val="000000"/>
          <w:sz w:val="24"/>
          <w:szCs w:val="24"/>
        </w:rPr>
        <w:t>Sigla: VFR</w:t>
      </w:r>
    </w:p>
    <w:p w14:paraId="085F46C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B4A6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4D157" w14:textId="0B9B7457" w:rsidR="00CA0730" w:rsidRPr="00CA0730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virgum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A0730" w:rsidRPr="00CA0730">
        <w:rPr>
          <w:rFonts w:ascii="Times New Roman" w:eastAsia="Times New Roman" w:hAnsi="Times New Roman" w:cs="Times New Roman"/>
          <w:sz w:val="24"/>
          <w:szCs w:val="24"/>
          <w:highlight w:val="magenta"/>
        </w:rPr>
        <w:t>Virga</w:t>
      </w:r>
      <w:r w:rsidR="00CA0730" w:rsidRPr="00CA07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C051D" w14:textId="77777777" w:rsidR="00CA0730" w:rsidRDefault="00CA0730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CB4532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CC70C" w14:textId="3DF93C3F" w:rsidR="00CA0730" w:rsidRPr="00D04ADD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04ADD">
        <w:rPr>
          <w:rFonts w:ascii="Times New Roman" w:eastAsia="Times New Roman" w:hAnsi="Times New Roman" w:cs="Times New Roman"/>
          <w:b/>
          <w:sz w:val="24"/>
          <w:szCs w:val="24"/>
        </w:rPr>
        <w:t xml:space="preserve">FENÒMENS METEOROLÒGICS </w:t>
      </w:r>
      <w:r w:rsidRPr="00D04ADD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D04ADD">
        <w:rPr>
          <w:rFonts w:ascii="Times New Roman" w:eastAsia="Times New Roman" w:hAnsi="Times New Roman" w:cs="Times New Roman"/>
          <w:b/>
          <w:sz w:val="24"/>
          <w:szCs w:val="24"/>
        </w:rPr>
        <w:t xml:space="preserve"> virga </w:t>
      </w:r>
      <w:r w:rsidRPr="00D04ADD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D04A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="00CA0730" w:rsidRPr="00D04ADD">
        <w:rPr>
          <w:rFonts w:ascii="Times New Roman" w:hAnsi="Times New Roman" w:cs="Times New Roman"/>
          <w:color w:val="000000" w:themeColor="text1"/>
          <w:sz w:val="24"/>
          <w:szCs w:val="24"/>
        </w:rPr>
        <w:t>Complement de núvol del gènere cumulonimbus, cúmulus, estratocúmulus, nimboestratus, altoestratus, altocúmulus o cirrocúmulus, en forma de vel o cortina, compost per gotes o cristalls de glaç procedents del núvol sota el qual és situat, que es precipiten i s</w:t>
      </w:r>
      <w:r w:rsidR="00483E9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A0730" w:rsidRPr="00D04ADD">
        <w:rPr>
          <w:rFonts w:ascii="Times New Roman" w:hAnsi="Times New Roman" w:cs="Times New Roman"/>
          <w:color w:val="000000" w:themeColor="text1"/>
          <w:sz w:val="24"/>
          <w:szCs w:val="24"/>
        </w:rPr>
        <w:t>evaporen completament abans d</w:t>
      </w:r>
      <w:r w:rsidR="00483E9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A0730" w:rsidRPr="00D04ADD">
        <w:rPr>
          <w:rFonts w:ascii="Times New Roman" w:hAnsi="Times New Roman" w:cs="Times New Roman"/>
          <w:color w:val="000000" w:themeColor="text1"/>
          <w:sz w:val="24"/>
          <w:szCs w:val="24"/>
        </w:rPr>
        <w:t>arribar a la superfície terrestre.</w:t>
      </w:r>
    </w:p>
    <w:p w14:paraId="3DBE13E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55744" w14:textId="2F36CF5F" w:rsidR="00CA0730" w:rsidRPr="004B6A5D" w:rsidRDefault="00CA0730" w:rsidP="00CA0730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>Cua més o menys cònica o punxeguda cap avall, que penja d</w:t>
      </w:r>
      <w:r w:rsidR="00483E99">
        <w:rPr>
          <w:rFonts w:ascii="Times New Roman" w:eastAsia="Times New Roman" w:hAnsi="Times New Roman" w:cs="Times New Roman"/>
          <w:sz w:val="24"/>
          <w:szCs w:val="24"/>
          <w:highlight w:val="cyan"/>
        </w:rPr>
        <w:t>’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un núvol i que és atribuïda generalment a una precipitació que no arriba a terra. </w:t>
      </w:r>
    </w:p>
    <w:p w14:paraId="1D319416" w14:textId="77777777" w:rsidR="00CA0730" w:rsidRPr="004B6A5D" w:rsidRDefault="00CA0730" w:rsidP="00CA0730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120AD54E" w14:textId="77777777" w:rsidR="00CA0730" w:rsidRDefault="00CA0730" w:rsidP="00CA0730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En moltes ocasions, però, el </w:t>
      </w:r>
      <w:r w:rsidRPr="004B6A5D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</w:rPr>
        <w:t>virgum</w:t>
      </w:r>
      <w:r w:rsidRPr="004B6A5D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és un fenomen de condensació ascendent, al cim del qual es forma després el veritable núvol, que sol tenir aleshores forma cumulosa.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CA8755" w14:textId="77777777" w:rsidR="00CA0730" w:rsidRDefault="00CA0730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D5EE5" w14:textId="78391E5F" w:rsidR="00CA0730" w:rsidRDefault="00CA0730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Sin. compl.: </w:t>
      </w:r>
      <w:r w:rsidRPr="00CA0730">
        <w:rPr>
          <w:rFonts w:ascii="Times New Roman" w:eastAsia="Times New Roman" w:hAnsi="Times New Roman" w:cs="Times New Roman"/>
          <w:i/>
          <w:iCs/>
          <w:sz w:val="24"/>
          <w:szCs w:val="24"/>
        </w:rPr>
        <w:t>virgum</w:t>
      </w:r>
    </w:p>
    <w:p w14:paraId="45499328" w14:textId="77777777" w:rsidR="00CA0730" w:rsidRPr="007667E3" w:rsidRDefault="00CA0730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DAC8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iscositat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Fricció interna dels fluids naturals, en virtut de la qual tot moviment relatiu dins el fluid tendeix a ésser anul·lat. </w:t>
      </w:r>
    </w:p>
    <w:p w14:paraId="679F9DD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6234E" w14:textId="739DAD0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isibilitat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Transparència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aire, definida per la distància màxima a la qual són visibles i identificables els objectes. </w:t>
      </w:r>
    </w:p>
    <w:p w14:paraId="5C35530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E4E52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isibilitat horitzontal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Visibilitat en el pla horitzontal en què es </w:t>
      </w:r>
      <w:r>
        <w:rPr>
          <w:rFonts w:ascii="Times New Roman" w:eastAsia="Times New Roman" w:hAnsi="Times New Roman" w:cs="Times New Roman"/>
          <w:sz w:val="24"/>
          <w:szCs w:val="24"/>
        </w:rPr>
        <w:t>troba qui observa.</w:t>
      </w:r>
    </w:p>
    <w:p w14:paraId="13CF440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2A3A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original]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olum específic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Volum de la unitat de massa. </w:t>
      </w:r>
    </w:p>
    <w:p w14:paraId="75FC2975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F62C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És el valor recíproc de la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densitat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00CDD6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5CCD2" w14:textId="45FC547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volutus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adj.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Espècie nuvo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sa generalment baixa, en forma tubular allargada que presenta una rotació lenta al voltant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un eix axial.</w:t>
      </w:r>
    </w:p>
    <w:p w14:paraId="55DF746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22EC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original]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olva de neu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Floc de neu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molt petit i </w:t>
      </w:r>
      <w:r>
        <w:rPr>
          <w:rFonts w:ascii="Times New Roman" w:eastAsia="Times New Roman" w:hAnsi="Times New Roman" w:cs="Times New Roman"/>
          <w:sz w:val="24"/>
          <w:szCs w:val="24"/>
        </w:rPr>
        <w:t>lleu, que voleia amb facilitat.</w:t>
      </w:r>
    </w:p>
    <w:p w14:paraId="354A209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17B59" w14:textId="4CAFAE86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òrtex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Flux rotatori dotat de vorticitat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què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descriu tr</w:t>
      </w:r>
      <w:r>
        <w:rPr>
          <w:rFonts w:ascii="Times New Roman" w:eastAsia="Times New Roman" w:hAnsi="Times New Roman" w:cs="Times New Roman"/>
          <w:sz w:val="24"/>
          <w:szCs w:val="24"/>
        </w:rPr>
        <w:t>ajectòries de corrent tancada, en rotació, de vegades en espiral.</w:t>
      </w:r>
    </w:p>
    <w:p w14:paraId="3A76098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78396" w14:textId="7C470A8A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òrtex de cicló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B02">
        <w:rPr>
          <w:rFonts w:ascii="Times New Roman" w:eastAsia="Times New Roman" w:hAnsi="Times New Roman" w:cs="Times New Roman"/>
          <w:sz w:val="24"/>
          <w:szCs w:val="24"/>
          <w:highlight w:val="magenta"/>
        </w:rPr>
        <w:t>Ull de</w:t>
      </w:r>
      <w:r w:rsidR="00CA073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la</w:t>
      </w:r>
      <w:r w:rsidRPr="00986B02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tempesta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FF6A6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5FA05" w14:textId="55117F81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òrtex polar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Circulació ciclònica a la part baixa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estratosfera, que es desplaça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oest a es</w:t>
      </w:r>
      <w:r>
        <w:rPr>
          <w:rFonts w:ascii="Times New Roman" w:eastAsia="Times New Roman" w:hAnsi="Times New Roman" w:cs="Times New Roman"/>
          <w:sz w:val="24"/>
          <w:szCs w:val="24"/>
        </w:rPr>
        <w:t>t al voltant de la regió polar.</w:t>
      </w:r>
    </w:p>
    <w:p w14:paraId="03D5891B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99658" w14:textId="377086E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Es troba acoblat a un vòrtex inferior,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alta troposfera, la dinàmica del qual està modulat pel superior. </w:t>
      </w:r>
    </w:p>
    <w:p w14:paraId="4F097706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7FED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Sin. compl.: vòrtex circumpolar</w:t>
      </w:r>
    </w:p>
    <w:p w14:paraId="4E6859E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D6D3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òrtex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circumpolar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986B02">
        <w:rPr>
          <w:rFonts w:ascii="Times New Roman" w:eastAsia="Times New Roman" w:hAnsi="Times New Roman" w:cs="Times New Roman"/>
          <w:bCs/>
          <w:sz w:val="24"/>
          <w:szCs w:val="24"/>
          <w:highlight w:val="magenta"/>
        </w:rPr>
        <w:t>Vòrtex polar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9640509" w14:textId="77777777" w:rsidR="000A7FE1" w:rsidRPr="00986B02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2289A" w14:textId="334F812B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òrtex de von Kármán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Vòrtex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 núvols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distribuï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 en fila a sotavent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sistema orogràfic, amb una extens</w:t>
      </w:r>
      <w:r>
        <w:rPr>
          <w:rFonts w:ascii="Times New Roman" w:eastAsia="Times New Roman" w:hAnsi="Times New Roman" w:cs="Times New Roman"/>
          <w:sz w:val="24"/>
          <w:szCs w:val="24"/>
        </w:rPr>
        <w:t>ió que pot ser de centenars de k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ilòmetres.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7C590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FA35B" w14:textId="077C1919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orticitat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Magnitud igual al doble de la velocitat angular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element fluid</w:t>
      </w:r>
      <w:r>
        <w:rPr>
          <w:rFonts w:ascii="Times New Roman" w:eastAsia="Times New Roman" w:hAnsi="Times New Roman" w:cs="Times New Roman"/>
          <w:sz w:val="24"/>
          <w:szCs w:val="24"/>
        </w:rPr>
        <w:t>, en la seva rotació elemental.</w:t>
      </w:r>
    </w:p>
    <w:p w14:paraId="00DA96D4" w14:textId="77777777" w:rsidR="000A7FE1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90267" w14:textId="52D632AB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Circulació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 al voltant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eix caracteritzada pel vector </w:t>
      </w:r>
      <w:r w:rsidRPr="00692168">
        <w:rPr>
          <w:rFonts w:ascii="Times New Roman" w:eastAsia="Times New Roman" w:hAnsi="Times New Roman" w:cs="Times New Roman"/>
          <w:b/>
          <w:i/>
          <w:sz w:val="24"/>
          <w:szCs w:val="24"/>
        </w:rPr>
        <w:t>q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defineix la relació </w:t>
      </w:r>
      <w:r w:rsidRPr="00692168">
        <w:rPr>
          <w:rFonts w:ascii="Times New Roman" w:eastAsia="Times New Roman" w:hAnsi="Times New Roman" w:cs="Times New Roman"/>
          <w:b/>
          <w:i/>
          <w:sz w:val="24"/>
          <w:szCs w:val="24"/>
        </w:rPr>
        <w:t>q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= rot </w:t>
      </w:r>
      <w:r w:rsidRPr="00474315">
        <w:rPr>
          <w:rFonts w:ascii="Times New Roman" w:eastAsia="Times New Roman" w:hAnsi="Times New Roman" w:cs="Times New Roman"/>
          <w:b/>
          <w:i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r w:rsidRPr="00474315">
        <w:rPr>
          <w:rFonts w:ascii="Times New Roman" w:eastAsia="Times New Roman" w:hAnsi="Times New Roman" w:cs="Times New Roman"/>
          <w:b/>
          <w:i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és el vector vent. 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 una mesura de la rotació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a petita escala. </w:t>
      </w:r>
    </w:p>
    <w:p w14:paraId="0C3E1CE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6EBE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orticitat absoluta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Vorticitat mesurada en un sistema de referència absolut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4188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D4A82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orticitat isobàrica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Vorticitat relativa mesurada en una superfície isobàrica. </w:t>
      </w:r>
    </w:p>
    <w:p w14:paraId="1F002CC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38A90" w14:textId="2BB1499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orticitat potencial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Vorticitat que adquireix una columna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aire compresa entre dues superfícies isentròpiques quan és transportada fins a una latitud determinada, i estirada o comprimida fins a una espessor baromètrica de referència. </w:t>
      </w:r>
    </w:p>
    <w:p w14:paraId="3CA7AB3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FAB28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orticitat relativa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Vorticitat mesurada en un sistema de referència fix respecte de la superf</w:t>
      </w:r>
      <w:r>
        <w:rPr>
          <w:rFonts w:ascii="Times New Roman" w:eastAsia="Times New Roman" w:hAnsi="Times New Roman" w:cs="Times New Roman"/>
          <w:sz w:val="24"/>
          <w:szCs w:val="24"/>
        </w:rPr>
        <w:t>ície terrestre.</w:t>
      </w:r>
    </w:p>
    <w:p w14:paraId="7C35D90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39D9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063D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W</w:t>
      </w:r>
    </w:p>
    <w:p w14:paraId="0C12463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C2DB4" w14:textId="74C4879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Sigla amb la qual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expressa el vent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oest.</w:t>
      </w:r>
    </w:p>
    <w:p w14:paraId="3812330D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D3957" w14:textId="14FDF020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1DB5">
        <w:rPr>
          <w:rFonts w:ascii="Times New Roman" w:eastAsia="Times New Roman" w:hAnsi="Times New Roman" w:cs="Times New Roman"/>
          <w:b/>
          <w:sz w:val="24"/>
          <w:szCs w:val="24"/>
        </w:rPr>
        <w:t>vents de l</w:t>
      </w:r>
      <w:r w:rsidR="00483E99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211DB5">
        <w:rPr>
          <w:rFonts w:ascii="Times New Roman" w:eastAsia="Times New Roman" w:hAnsi="Times New Roman" w:cs="Times New Roman"/>
          <w:b/>
          <w:sz w:val="24"/>
          <w:szCs w:val="24"/>
        </w:rPr>
        <w:t>oest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pl.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211DB5"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11DB5">
        <w:rPr>
          <w:rFonts w:ascii="Times New Roman" w:eastAsia="Times New Roman" w:hAnsi="Times New Roman" w:cs="Times New Roman"/>
          <w:sz w:val="24"/>
          <w:szCs w:val="24"/>
        </w:rPr>
        <w:t xml:space="preserve"> de la Circulació General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11DB5">
        <w:rPr>
          <w:rFonts w:ascii="Times New Roman" w:eastAsia="Times New Roman" w:hAnsi="Times New Roman" w:cs="Times New Roman"/>
          <w:sz w:val="24"/>
          <w:szCs w:val="24"/>
        </w:rPr>
        <w:t xml:space="preserve">Atmosfera de component oest a latituds compreses entre els 30º i 60º de latitud. </w:t>
      </w:r>
    </w:p>
    <w:p w14:paraId="20CD7A40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D7B33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Són </w:t>
      </w:r>
      <w:r w:rsidRPr="00211DB5">
        <w:rPr>
          <w:rFonts w:ascii="Times New Roman" w:eastAsia="Times New Roman" w:hAnsi="Times New Roman" w:cs="Times New Roman"/>
          <w:sz w:val="24"/>
          <w:szCs w:val="24"/>
        </w:rPr>
        <w:t>conegut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11DB5">
        <w:rPr>
          <w:rFonts w:ascii="Times New Roman" w:eastAsia="Times New Roman" w:hAnsi="Times New Roman" w:cs="Times New Roman"/>
          <w:sz w:val="24"/>
          <w:szCs w:val="24"/>
        </w:rPr>
        <w:t xml:space="preserve"> també amb el nom anglès, </w:t>
      </w:r>
      <w:r w:rsidRPr="00211DB5">
        <w:rPr>
          <w:rFonts w:ascii="Times New Roman" w:eastAsia="Times New Roman" w:hAnsi="Times New Roman" w:cs="Times New Roman"/>
          <w:i/>
          <w:iCs/>
          <w:sz w:val="24"/>
          <w:szCs w:val="24"/>
        </w:rPr>
        <w:t>westerlies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02B67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E041C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1DB5">
        <w:rPr>
          <w:rFonts w:ascii="Times New Roman" w:eastAsia="Times New Roman" w:hAnsi="Times New Roman" w:cs="Times New Roman"/>
          <w:b/>
          <w:sz w:val="24"/>
          <w:szCs w:val="24"/>
        </w:rPr>
        <w:t>índex de fredor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Índex que permet determinar la sensació tèrmica de fredor del cos humà a partir de la combinació de la tempe</w:t>
      </w:r>
      <w:r>
        <w:rPr>
          <w:rFonts w:ascii="Times New Roman" w:eastAsia="Times New Roman" w:hAnsi="Times New Roman" w:cs="Times New Roman"/>
          <w:sz w:val="24"/>
          <w:szCs w:val="24"/>
        </w:rPr>
        <w:t>ratura i la velocitat del vent.</w:t>
      </w:r>
    </w:p>
    <w:p w14:paraId="28909811" w14:textId="77777777" w:rsidR="000A7FE1" w:rsidRPr="00211DB5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 és conegut amb el nom anglès,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windchill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67B3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30D2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BA4B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X</w:t>
      </w:r>
    </w:p>
    <w:p w14:paraId="7B5C139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6890C1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àfec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Pluja de gr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intensitat i </w:t>
      </w:r>
      <w:r>
        <w:rPr>
          <w:rFonts w:ascii="Times New Roman" w:eastAsia="Times New Roman" w:hAnsi="Times New Roman" w:cs="Times New Roman"/>
          <w:sz w:val="24"/>
          <w:szCs w:val="24"/>
        </w:rPr>
        <w:t>gairebé sempre de curta durada,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7E3">
        <w:rPr>
          <w:rFonts w:ascii="Times New Roman" w:hAnsi="Times New Roman" w:cs="Times New Roman"/>
          <w:sz w:val="24"/>
          <w:szCs w:val="24"/>
        </w:rPr>
        <w:t xml:space="preserve">produïda per una tempesta o </w:t>
      </w:r>
      <w:r>
        <w:rPr>
          <w:rFonts w:ascii="Times New Roman" w:hAnsi="Times New Roman" w:cs="Times New Roman"/>
          <w:sz w:val="24"/>
          <w:szCs w:val="24"/>
        </w:rPr>
        <w:t>un cúmulus molt desenvolupat.</w:t>
      </w:r>
    </w:p>
    <w:p w14:paraId="4485EA32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60764ED6" w14:textId="6F734753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4B160E"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Atl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s internacional dels núvols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explica de la següent manera el significat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xàfec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: «Poden caure en forma de xàfec la pluja, la neu,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aiguaneu, el calabruix, la calamarsa, la pedra i els granets de glaç. El que caracteritza un xàfec no és solament que la precipitació comenci i pari bruscament, sinó, abans que tot,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aspecte del cel. Es coneix el temps de xàfecs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alternança ràpida de núvols tempestuosos, foscos i amenaçadors, amb clarianes de poca durada, sovint amb cel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blau fosc (temps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abril). Si no hi ha veritables clarianes entremig dels núvols, això prové, sigui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un sostre de núvols alts (generalment precursors de més pluja), sigui que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interval entre els núvols de xàfec és ple de núvols lleugers i baixos. També pot succeir que la pluja no pari mai completament, i aleshores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arribada del xàfec és avisada per la vinguda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enfosquiment sobtat». Segons aquesta definició, en els xàfecs està comprès el fenomen menys intens que en el seu lloc hem anomenat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ruixat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Possiblement, és preferible donar el nom de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ruixat</w:t>
      </w:r>
      <w:r w:rsidRPr="00EF4D1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en general, a les pluges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inestabilitat (en anglès,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shower</w:t>
      </w:r>
      <w:r w:rsidRPr="00EF4D1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, tal com allí s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ha dit, i reservar el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 xml:space="preserve">àfec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per als ruixats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intensitat molt gran (en anglès, </w:t>
      </w:r>
      <w:r w:rsidRPr="007667E3">
        <w:rPr>
          <w:rFonts w:ascii="Times New Roman" w:eastAsia="Times New Roman" w:hAnsi="Times New Roman" w:cs="Times New Roman"/>
          <w:i/>
          <w:sz w:val="24"/>
          <w:szCs w:val="24"/>
        </w:rPr>
        <w:t>cloud burst</w:t>
      </w:r>
      <w:r w:rsidRPr="00EF4D1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B5D4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752F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afogor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Calor sufocant que se sent en t</w:t>
      </w:r>
      <w:r>
        <w:rPr>
          <w:rFonts w:ascii="Times New Roman" w:eastAsia="Times New Roman" w:hAnsi="Times New Roman" w:cs="Times New Roman"/>
          <w:sz w:val="24"/>
          <w:szCs w:val="24"/>
        </w:rPr>
        <w:t>emps calent, humit i encalmat.</w:t>
      </w:r>
    </w:p>
    <w:p w14:paraId="7E361767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CD69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aloc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>Vent del SE.</w:t>
      </w:r>
    </w:p>
    <w:p w14:paraId="5F31F2D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D152B" w14:textId="4C67EBF3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INSTRUMENTACIÓ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actualitzada]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arxa meteorològica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Sistema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estacions, observatoris, aparells inscriptors, observadors isolats, etc., distribuïts en un país per a fer observacions científiques en col·laboració.</w:t>
      </w:r>
    </w:p>
    <w:p w14:paraId="3461D2E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508A4" w14:textId="596D0D51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iulet atmosfèric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Pertorbació que se sent com un xiulet que es rep a freqüències molt baixes en els receptors de ràdio, originat per descàrregues elèctriques en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atmosfera.</w:t>
      </w:r>
    </w:p>
    <w:p w14:paraId="188946CF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E34C2" w14:textId="77777777" w:rsidR="000A7FE1" w:rsidRPr="007667E3" w:rsidRDefault="000A7FE1" w:rsidP="000A7FE1">
      <w:pP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FENÒMENS METEOROLÒGICS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xim-xim </w:t>
      </w:r>
      <w:r w:rsidRPr="009D697E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P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luja de molt poca intensitat.</w:t>
      </w:r>
    </w:p>
    <w:p w14:paraId="4FEAF43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03A7672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482D0B1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FA65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Z</w:t>
      </w:r>
    </w:p>
    <w:p w14:paraId="0A6BF19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F7C2E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BD122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èfir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Brisa suau de ponent amb temps bo i càlid.</w:t>
      </w:r>
    </w:p>
    <w:p w14:paraId="75C2ED80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E33C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OBSERVACIÓ ATMOSFÈRICA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enit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 punt del cel vers el qual es dirigeix la vertical cap amunt. </w:t>
      </w:r>
    </w:p>
    <w:p w14:paraId="6BB4F889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F9629" w14:textId="15FC745A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Origen de la graduació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un instrument. </w:t>
      </w:r>
    </w:p>
    <w:p w14:paraId="23205613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2CCB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ero absolut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m.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La temperatura de </w:t>
      </w:r>
      <w:r>
        <w:rPr>
          <w:color w:val="4D5156"/>
          <w:sz w:val="21"/>
          <w:szCs w:val="21"/>
          <w:shd w:val="clear" w:color="auto" w:fill="FFFFFF"/>
        </w:rPr>
        <w:t>–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273,1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°C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que és equivalent a 0° A.</w:t>
      </w:r>
    </w:p>
    <w:p w14:paraId="5CC3D8E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4E2A5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 convectiva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c. nom. f.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Troposfera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57ADC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2A354" w14:textId="078F0DCA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NÚVOLS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 de connexió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espai que sol existir entre dos sistemes nuvolosos consecutius, principalment seguint el front polar i cap a la part equatorial de la regió compresa entre els dos sistemes. </w:t>
      </w:r>
    </w:p>
    <w:p w14:paraId="0730A6E9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FE081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Es caracteritza per una faixa zonal de núvols de bon temps (Sc, St, boires). </w:t>
      </w:r>
    </w:p>
    <w:p w14:paraId="74D4A6FA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6B73D" w14:textId="1A10F042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ona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onvergència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ntertropical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Franja que envolta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equador terrestre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dominen les baixes pressions i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on es produeix la convergència dels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vents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alisis dels dos hemisferis. </w:t>
      </w:r>
    </w:p>
    <w:p w14:paraId="0B8060BA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B7093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7667E3">
        <w:rPr>
          <w:rFonts w:ascii="Times New Roman" w:hAnsi="Times New Roman" w:cs="Times New Roman"/>
          <w:sz w:val="24"/>
          <w:szCs w:val="24"/>
        </w:rPr>
        <w:t>Correspon a la zona de depressions dels tr</w:t>
      </w:r>
      <w:r>
        <w:rPr>
          <w:rFonts w:ascii="Times New Roman" w:hAnsi="Times New Roman" w:cs="Times New Roman"/>
          <w:sz w:val="24"/>
          <w:szCs w:val="24"/>
        </w:rPr>
        <w:t>ò</w:t>
      </w:r>
      <w:r w:rsidRPr="007667E3">
        <w:rPr>
          <w:rFonts w:ascii="Times New Roman" w:hAnsi="Times New Roman" w:cs="Times New Roman"/>
          <w:sz w:val="24"/>
          <w:szCs w:val="24"/>
        </w:rPr>
        <w:t>pics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Pr="007667E3">
        <w:rPr>
          <w:rFonts w:ascii="Times New Roman" w:hAnsi="Times New Roman" w:cs="Times New Roman"/>
          <w:sz w:val="24"/>
          <w:szCs w:val="24"/>
        </w:rPr>
        <w:t>generen un temps plujós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67E3">
        <w:rPr>
          <w:rFonts w:ascii="Times New Roman" w:hAnsi="Times New Roman" w:cs="Times New Roman"/>
          <w:sz w:val="24"/>
          <w:szCs w:val="24"/>
        </w:rPr>
        <w:t xml:space="preserve"> però sempre amb temperatures càlides.</w:t>
      </w:r>
    </w:p>
    <w:p w14:paraId="6CEA894C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7CA216E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Sigla: ZCIT</w:t>
      </w:r>
    </w:p>
    <w:p w14:paraId="71558424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hAnsi="Times New Roman" w:cs="Times New Roman"/>
          <w:sz w:val="24"/>
          <w:szCs w:val="24"/>
        </w:rPr>
      </w:pPr>
    </w:p>
    <w:p w14:paraId="78BB4C6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[entrada nova]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ZCIT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Sigl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zona de convergència intertropical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6E872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38928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1A0E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3F7">
        <w:rPr>
          <w:rFonts w:ascii="Times New Roman" w:eastAsia="Times New Roman" w:hAnsi="Times New Roman" w:cs="Times New Roman"/>
          <w:b/>
          <w:sz w:val="24"/>
          <w:szCs w:val="24"/>
        </w:rPr>
        <w:t>ALTRES ÀREES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 de silenci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</w:t>
      </w:r>
      <w:r w:rsidRPr="004B160E">
        <w:rPr>
          <w:rFonts w:ascii="Times New Roman" w:eastAsia="Times New Roman" w:hAnsi="Times New Roman" w:cs="Times New Roman"/>
          <w:sz w:val="24"/>
          <w:szCs w:val="24"/>
          <w:highlight w:val="magenta"/>
        </w:rPr>
        <w:t>Audició anòmala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B6311C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6B054" w14:textId="2888FC18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 de transició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Zona entre dues masses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aire, que no té les propietats de cap d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elles. </w:t>
      </w:r>
    </w:p>
    <w:p w14:paraId="0E273FFD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E8C9A" w14:textId="5831C1AF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Se la sol considerar com a part de la massa més freda, influïda per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altra. </w:t>
      </w:r>
    </w:p>
    <w:p w14:paraId="18F4B28F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72DDC7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CLIMATOLOGIA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ones climàtiques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c. nom. f. pl. 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Zones en cadascuna de les quals els climes tenen alguna semblança, i que recorden de lluny les zones geogràfiques de la Terra. </w:t>
      </w:r>
    </w:p>
    <w:p w14:paraId="17B32696" w14:textId="77777777" w:rsidR="000A7FE1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C15BE" w14:textId="7B5AECB1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7E3">
        <w:rPr>
          <w:rFonts w:ascii="Times New Roman" w:eastAsia="Times New Roman" w:hAnsi="Times New Roman" w:cs="Times New Roman"/>
          <w:sz w:val="24"/>
          <w:szCs w:val="24"/>
        </w:rPr>
        <w:t>Ordinàriament se n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>admeten vuit: zona equatorial o intertropical, amb pluges abundants; la voregen dues zones subtropicals, de clima estepari o desèrtic; després segueixen dues zones temperades, amb pluges; una zona (exclusiva de l</w:t>
      </w:r>
      <w:r w:rsidR="00483E99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hemisferi nord) de grans variacions de temperatura, i finalment dos casquets polars amb temperatures glacials. </w:t>
      </w:r>
    </w:p>
    <w:p w14:paraId="6C3AFE46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9C4FB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METEOROLOGIA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[entrada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original</w:t>
      </w:r>
      <w:r w:rsidRPr="003378C8">
        <w:rPr>
          <w:rFonts w:ascii="Times New Roman" w:eastAsia="Times New Roman" w:hAnsi="Times New Roman" w:cs="Times New Roman"/>
          <w:smallCap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Pr="007667E3">
        <w:rPr>
          <w:rFonts w:ascii="Times New Roman" w:eastAsia="Times New Roman" w:hAnsi="Times New Roman" w:cs="Times New Roman"/>
          <w:b/>
          <w:sz w:val="24"/>
          <w:szCs w:val="24"/>
        </w:rPr>
        <w:t>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160E">
        <w:rPr>
          <w:rFonts w:ascii="Times New Roman" w:eastAsia="Times New Roman" w:hAnsi="Times New Roman" w:cs="Times New Roman"/>
          <w:i/>
          <w:iCs/>
          <w:sz w:val="24"/>
          <w:szCs w:val="24"/>
        </w:rPr>
        <w:t>adj</w:t>
      </w:r>
      <w:r w:rsidRPr="007667E3">
        <w:rPr>
          <w:rFonts w:ascii="Times New Roman" w:eastAsia="Times New Roman" w:hAnsi="Times New Roman" w:cs="Times New Roman"/>
          <w:sz w:val="24"/>
          <w:szCs w:val="24"/>
        </w:rPr>
        <w:t xml:space="preserve">. En la direcció dels paral·lels terrestres. </w:t>
      </w:r>
    </w:p>
    <w:p w14:paraId="7946AD44" w14:textId="77777777" w:rsidR="000A7FE1" w:rsidRPr="007667E3" w:rsidRDefault="000A7FE1" w:rsidP="000A7FE1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212F9" w14:textId="77777777" w:rsidR="000A7FE1" w:rsidRDefault="000A7FE1" w:rsidP="000A7FE1">
      <w:pPr>
        <w:jc w:val="both"/>
      </w:pPr>
    </w:p>
    <w:p w14:paraId="112A7C09" w14:textId="77777777" w:rsidR="009639F2" w:rsidRPr="007667E3" w:rsidRDefault="009639F2" w:rsidP="009639F2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52988" w14:textId="77777777" w:rsidR="009639F2" w:rsidRDefault="009639F2" w:rsidP="009639F2">
      <w:pPr>
        <w:jc w:val="both"/>
      </w:pPr>
    </w:p>
    <w:p w14:paraId="75E63B8C" w14:textId="77777777" w:rsidR="009639F2" w:rsidRPr="007667E3" w:rsidRDefault="009639F2" w:rsidP="00E91355">
      <w:pPr>
        <w:widowControl w:val="0"/>
        <w:pBdr>
          <w:top w:val="nil"/>
          <w:left w:val="nil"/>
          <w:bottom w:val="nil"/>
          <w:right w:val="nil"/>
          <w:between w:val="nil"/>
        </w:pBdr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sectPr w:rsidR="009639F2" w:rsidRPr="007667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90270" w14:textId="77777777" w:rsidR="00204F77" w:rsidRDefault="00204F77" w:rsidP="001444B9">
      <w:pPr>
        <w:spacing w:line="240" w:lineRule="auto"/>
      </w:pPr>
      <w:r>
        <w:separator/>
      </w:r>
    </w:p>
  </w:endnote>
  <w:endnote w:type="continuationSeparator" w:id="0">
    <w:p w14:paraId="3A0363F8" w14:textId="77777777" w:rsidR="00204F77" w:rsidRDefault="00204F77" w:rsidP="00144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1BCA5" w14:textId="77777777" w:rsidR="00ED2653" w:rsidRDefault="00ED2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806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9FB40E4" w14:textId="3B41A1AF" w:rsidR="00ED2653" w:rsidRDefault="00ED2653">
            <w:pPr>
              <w:pStyle w:val="Footer"/>
              <w:jc w:val="center"/>
            </w:pPr>
            <w:r w:rsidRPr="001444B9">
              <w:rPr>
                <w:bCs/>
                <w:sz w:val="20"/>
                <w:szCs w:val="20"/>
              </w:rPr>
              <w:fldChar w:fldCharType="begin"/>
            </w:r>
            <w:r w:rsidRPr="001444B9">
              <w:rPr>
                <w:bCs/>
                <w:sz w:val="20"/>
                <w:szCs w:val="20"/>
              </w:rPr>
              <w:instrText>PAGE</w:instrText>
            </w:r>
            <w:r w:rsidRPr="001444B9">
              <w:rPr>
                <w:bCs/>
                <w:sz w:val="20"/>
                <w:szCs w:val="20"/>
              </w:rPr>
              <w:fldChar w:fldCharType="separate"/>
            </w:r>
            <w:r w:rsidR="00C23FD9">
              <w:rPr>
                <w:bCs/>
                <w:noProof/>
                <w:sz w:val="20"/>
                <w:szCs w:val="20"/>
              </w:rPr>
              <w:t>71</w:t>
            </w:r>
            <w:r w:rsidRPr="001444B9">
              <w:rPr>
                <w:bCs/>
                <w:sz w:val="20"/>
                <w:szCs w:val="20"/>
              </w:rPr>
              <w:fldChar w:fldCharType="end"/>
            </w:r>
            <w:r w:rsidRPr="001444B9">
              <w:rPr>
                <w:sz w:val="20"/>
                <w:szCs w:val="20"/>
              </w:rPr>
              <w:t xml:space="preserve"> / </w:t>
            </w:r>
            <w:r w:rsidRPr="001444B9">
              <w:rPr>
                <w:bCs/>
                <w:sz w:val="20"/>
                <w:szCs w:val="20"/>
              </w:rPr>
              <w:fldChar w:fldCharType="begin"/>
            </w:r>
            <w:r w:rsidRPr="001444B9">
              <w:rPr>
                <w:bCs/>
                <w:sz w:val="20"/>
                <w:szCs w:val="20"/>
              </w:rPr>
              <w:instrText>NUMPAGES</w:instrText>
            </w:r>
            <w:r w:rsidRPr="001444B9">
              <w:rPr>
                <w:bCs/>
                <w:sz w:val="20"/>
                <w:szCs w:val="20"/>
              </w:rPr>
              <w:fldChar w:fldCharType="separate"/>
            </w:r>
            <w:r w:rsidR="00C23FD9">
              <w:rPr>
                <w:bCs/>
                <w:noProof/>
                <w:sz w:val="20"/>
                <w:szCs w:val="20"/>
              </w:rPr>
              <w:t>219</w:t>
            </w:r>
            <w:r w:rsidRPr="001444B9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7E8E30E" w14:textId="77777777" w:rsidR="00ED2653" w:rsidRDefault="00ED2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C18F3" w14:textId="77777777" w:rsidR="00ED2653" w:rsidRDefault="00ED2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D6B7" w14:textId="77777777" w:rsidR="00204F77" w:rsidRDefault="00204F77" w:rsidP="001444B9">
      <w:pPr>
        <w:spacing w:line="240" w:lineRule="auto"/>
      </w:pPr>
      <w:r>
        <w:separator/>
      </w:r>
    </w:p>
  </w:footnote>
  <w:footnote w:type="continuationSeparator" w:id="0">
    <w:p w14:paraId="36BDE478" w14:textId="77777777" w:rsidR="00204F77" w:rsidRDefault="00204F77" w:rsidP="00144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A3985" w14:textId="77777777" w:rsidR="00ED2653" w:rsidRDefault="00ED2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9011C" w14:textId="77777777" w:rsidR="00ED2653" w:rsidRDefault="00ED2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F3870" w14:textId="77777777" w:rsidR="00ED2653" w:rsidRDefault="00ED2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336D"/>
    <w:multiLevelType w:val="hybridMultilevel"/>
    <w:tmpl w:val="CC929126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237"/>
    <w:multiLevelType w:val="hybridMultilevel"/>
    <w:tmpl w:val="14AA39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979"/>
    <w:multiLevelType w:val="hybridMultilevel"/>
    <w:tmpl w:val="F488AD06"/>
    <w:lvl w:ilvl="0" w:tplc="DCD683A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7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B45EE"/>
    <w:multiLevelType w:val="hybridMultilevel"/>
    <w:tmpl w:val="F3440C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00F0C"/>
    <w:multiLevelType w:val="hybridMultilevel"/>
    <w:tmpl w:val="9274F61E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27DE"/>
    <w:multiLevelType w:val="multilevel"/>
    <w:tmpl w:val="3BA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D164B"/>
    <w:multiLevelType w:val="multilevel"/>
    <w:tmpl w:val="00F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mma Sastre Sancho">
    <w15:presenceInfo w15:providerId="Windows Live" w15:userId="39ea35e3662e5709"/>
  </w15:person>
  <w15:person w15:author="Gemma Sastre">
    <w15:presenceInfo w15:providerId="Windows Live" w15:userId="39ea35e3662e5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3E"/>
    <w:rsid w:val="000006F8"/>
    <w:rsid w:val="0000089C"/>
    <w:rsid w:val="000021EE"/>
    <w:rsid w:val="000033CC"/>
    <w:rsid w:val="00006249"/>
    <w:rsid w:val="0001021E"/>
    <w:rsid w:val="000122AA"/>
    <w:rsid w:val="00012F7D"/>
    <w:rsid w:val="0002397A"/>
    <w:rsid w:val="00023B28"/>
    <w:rsid w:val="000309D7"/>
    <w:rsid w:val="00030F50"/>
    <w:rsid w:val="00030FCC"/>
    <w:rsid w:val="00033F36"/>
    <w:rsid w:val="00036323"/>
    <w:rsid w:val="00040DD3"/>
    <w:rsid w:val="00041985"/>
    <w:rsid w:val="00043067"/>
    <w:rsid w:val="00046B2D"/>
    <w:rsid w:val="00047565"/>
    <w:rsid w:val="0004772F"/>
    <w:rsid w:val="00050AA5"/>
    <w:rsid w:val="000510B4"/>
    <w:rsid w:val="000538C8"/>
    <w:rsid w:val="000567AC"/>
    <w:rsid w:val="00061D4C"/>
    <w:rsid w:val="000637C9"/>
    <w:rsid w:val="000654DA"/>
    <w:rsid w:val="00067F02"/>
    <w:rsid w:val="000701F1"/>
    <w:rsid w:val="000705E5"/>
    <w:rsid w:val="00071F8B"/>
    <w:rsid w:val="00072874"/>
    <w:rsid w:val="000748F6"/>
    <w:rsid w:val="00074AEA"/>
    <w:rsid w:val="00074F9C"/>
    <w:rsid w:val="0007662A"/>
    <w:rsid w:val="00077630"/>
    <w:rsid w:val="0008245A"/>
    <w:rsid w:val="00087872"/>
    <w:rsid w:val="00087BF5"/>
    <w:rsid w:val="0009008E"/>
    <w:rsid w:val="000901E0"/>
    <w:rsid w:val="00090246"/>
    <w:rsid w:val="000A0724"/>
    <w:rsid w:val="000A544B"/>
    <w:rsid w:val="000A5739"/>
    <w:rsid w:val="000A62FF"/>
    <w:rsid w:val="000A7FE1"/>
    <w:rsid w:val="000B3FC6"/>
    <w:rsid w:val="000B524E"/>
    <w:rsid w:val="000B5FF9"/>
    <w:rsid w:val="000B784A"/>
    <w:rsid w:val="000C3877"/>
    <w:rsid w:val="000C4F0E"/>
    <w:rsid w:val="000C4F65"/>
    <w:rsid w:val="000D4102"/>
    <w:rsid w:val="000D4CAA"/>
    <w:rsid w:val="000D73EF"/>
    <w:rsid w:val="000D76C9"/>
    <w:rsid w:val="000E266A"/>
    <w:rsid w:val="000E7ADD"/>
    <w:rsid w:val="000F125E"/>
    <w:rsid w:val="000F3F85"/>
    <w:rsid w:val="0010210C"/>
    <w:rsid w:val="00110980"/>
    <w:rsid w:val="00114317"/>
    <w:rsid w:val="001168DF"/>
    <w:rsid w:val="00121AB1"/>
    <w:rsid w:val="00124CA1"/>
    <w:rsid w:val="00126D71"/>
    <w:rsid w:val="00127BF6"/>
    <w:rsid w:val="00130FF2"/>
    <w:rsid w:val="00133E9C"/>
    <w:rsid w:val="00134E6C"/>
    <w:rsid w:val="00135DB6"/>
    <w:rsid w:val="00136F26"/>
    <w:rsid w:val="001444B9"/>
    <w:rsid w:val="00144583"/>
    <w:rsid w:val="00145C7F"/>
    <w:rsid w:val="00151E1E"/>
    <w:rsid w:val="001557E1"/>
    <w:rsid w:val="00174A3F"/>
    <w:rsid w:val="001757E4"/>
    <w:rsid w:val="0018162B"/>
    <w:rsid w:val="00182E48"/>
    <w:rsid w:val="001879A3"/>
    <w:rsid w:val="0019200B"/>
    <w:rsid w:val="00194DAD"/>
    <w:rsid w:val="001963AB"/>
    <w:rsid w:val="001967F8"/>
    <w:rsid w:val="001A625E"/>
    <w:rsid w:val="001B18BE"/>
    <w:rsid w:val="001B5BBD"/>
    <w:rsid w:val="001B5F4E"/>
    <w:rsid w:val="001B680B"/>
    <w:rsid w:val="001C1B74"/>
    <w:rsid w:val="001C29FF"/>
    <w:rsid w:val="001C37C2"/>
    <w:rsid w:val="001C52C6"/>
    <w:rsid w:val="001D3931"/>
    <w:rsid w:val="001D3FE9"/>
    <w:rsid w:val="001D5517"/>
    <w:rsid w:val="001E6E56"/>
    <w:rsid w:val="001F2401"/>
    <w:rsid w:val="001F5451"/>
    <w:rsid w:val="00204637"/>
    <w:rsid w:val="00204CA0"/>
    <w:rsid w:val="00204F77"/>
    <w:rsid w:val="002104C0"/>
    <w:rsid w:val="00211439"/>
    <w:rsid w:val="00214F9A"/>
    <w:rsid w:val="00215607"/>
    <w:rsid w:val="00216532"/>
    <w:rsid w:val="00222344"/>
    <w:rsid w:val="0022537D"/>
    <w:rsid w:val="00225669"/>
    <w:rsid w:val="00235133"/>
    <w:rsid w:val="0023538A"/>
    <w:rsid w:val="002373C8"/>
    <w:rsid w:val="00237CFF"/>
    <w:rsid w:val="002401A8"/>
    <w:rsid w:val="002404E5"/>
    <w:rsid w:val="002421DB"/>
    <w:rsid w:val="002460E8"/>
    <w:rsid w:val="0024631C"/>
    <w:rsid w:val="0025249A"/>
    <w:rsid w:val="0025277B"/>
    <w:rsid w:val="00254181"/>
    <w:rsid w:val="002541A3"/>
    <w:rsid w:val="002552E8"/>
    <w:rsid w:val="00255A5C"/>
    <w:rsid w:val="00256F5B"/>
    <w:rsid w:val="00263130"/>
    <w:rsid w:val="0026466E"/>
    <w:rsid w:val="00270626"/>
    <w:rsid w:val="00274E16"/>
    <w:rsid w:val="00276005"/>
    <w:rsid w:val="00281992"/>
    <w:rsid w:val="00282D00"/>
    <w:rsid w:val="00283D3F"/>
    <w:rsid w:val="00283D63"/>
    <w:rsid w:val="00284DE4"/>
    <w:rsid w:val="002908D8"/>
    <w:rsid w:val="00290C2B"/>
    <w:rsid w:val="00292FAF"/>
    <w:rsid w:val="002966AF"/>
    <w:rsid w:val="002A1389"/>
    <w:rsid w:val="002A1BA9"/>
    <w:rsid w:val="002A1BAD"/>
    <w:rsid w:val="002A3A30"/>
    <w:rsid w:val="002A6982"/>
    <w:rsid w:val="002A6B0C"/>
    <w:rsid w:val="002A7945"/>
    <w:rsid w:val="002B234F"/>
    <w:rsid w:val="002B7AF7"/>
    <w:rsid w:val="002C1827"/>
    <w:rsid w:val="002C2FE0"/>
    <w:rsid w:val="002C4A74"/>
    <w:rsid w:val="002C56ED"/>
    <w:rsid w:val="002D00DB"/>
    <w:rsid w:val="002D4C80"/>
    <w:rsid w:val="002D694B"/>
    <w:rsid w:val="002D6ADE"/>
    <w:rsid w:val="002E18C6"/>
    <w:rsid w:val="002E2104"/>
    <w:rsid w:val="002E453E"/>
    <w:rsid w:val="002E4E17"/>
    <w:rsid w:val="002E7F5C"/>
    <w:rsid w:val="002F3061"/>
    <w:rsid w:val="002F51DF"/>
    <w:rsid w:val="003022EC"/>
    <w:rsid w:val="0030619F"/>
    <w:rsid w:val="003062AD"/>
    <w:rsid w:val="0030709D"/>
    <w:rsid w:val="00310D09"/>
    <w:rsid w:val="00313A3B"/>
    <w:rsid w:val="00321B41"/>
    <w:rsid w:val="00322271"/>
    <w:rsid w:val="00332952"/>
    <w:rsid w:val="0033503C"/>
    <w:rsid w:val="003378C8"/>
    <w:rsid w:val="00340502"/>
    <w:rsid w:val="00341B84"/>
    <w:rsid w:val="00341BF6"/>
    <w:rsid w:val="00343906"/>
    <w:rsid w:val="00347ED6"/>
    <w:rsid w:val="00350197"/>
    <w:rsid w:val="003515E4"/>
    <w:rsid w:val="00362A61"/>
    <w:rsid w:val="00372AB5"/>
    <w:rsid w:val="00372CA6"/>
    <w:rsid w:val="00374F20"/>
    <w:rsid w:val="003758C7"/>
    <w:rsid w:val="0038127A"/>
    <w:rsid w:val="00381F44"/>
    <w:rsid w:val="00385642"/>
    <w:rsid w:val="003902AD"/>
    <w:rsid w:val="00391842"/>
    <w:rsid w:val="0039486E"/>
    <w:rsid w:val="003965D6"/>
    <w:rsid w:val="00397FB0"/>
    <w:rsid w:val="003A1232"/>
    <w:rsid w:val="003A2423"/>
    <w:rsid w:val="003A7465"/>
    <w:rsid w:val="003B03A6"/>
    <w:rsid w:val="003B077C"/>
    <w:rsid w:val="003B1286"/>
    <w:rsid w:val="003B3E27"/>
    <w:rsid w:val="003B4694"/>
    <w:rsid w:val="003B53B8"/>
    <w:rsid w:val="003B7272"/>
    <w:rsid w:val="003C1750"/>
    <w:rsid w:val="003C1C2E"/>
    <w:rsid w:val="003D54BD"/>
    <w:rsid w:val="003D5560"/>
    <w:rsid w:val="003D5A5C"/>
    <w:rsid w:val="003E1A7C"/>
    <w:rsid w:val="003E25D6"/>
    <w:rsid w:val="003E3EC5"/>
    <w:rsid w:val="003E3F37"/>
    <w:rsid w:val="003E4C31"/>
    <w:rsid w:val="003F019E"/>
    <w:rsid w:val="003F213D"/>
    <w:rsid w:val="003F386C"/>
    <w:rsid w:val="003F4724"/>
    <w:rsid w:val="003F499F"/>
    <w:rsid w:val="00402395"/>
    <w:rsid w:val="0040383F"/>
    <w:rsid w:val="00405BF9"/>
    <w:rsid w:val="00411750"/>
    <w:rsid w:val="004147C9"/>
    <w:rsid w:val="00414943"/>
    <w:rsid w:val="00414AC9"/>
    <w:rsid w:val="004251BC"/>
    <w:rsid w:val="00425612"/>
    <w:rsid w:val="00430165"/>
    <w:rsid w:val="00430719"/>
    <w:rsid w:val="00432935"/>
    <w:rsid w:val="00435745"/>
    <w:rsid w:val="00441468"/>
    <w:rsid w:val="004417AC"/>
    <w:rsid w:val="004419AF"/>
    <w:rsid w:val="00442B2C"/>
    <w:rsid w:val="00443BF0"/>
    <w:rsid w:val="004446C1"/>
    <w:rsid w:val="00445897"/>
    <w:rsid w:val="00446BAD"/>
    <w:rsid w:val="00461575"/>
    <w:rsid w:val="00461E59"/>
    <w:rsid w:val="00467C19"/>
    <w:rsid w:val="00474EEE"/>
    <w:rsid w:val="00476C92"/>
    <w:rsid w:val="00483E99"/>
    <w:rsid w:val="00486715"/>
    <w:rsid w:val="004867F2"/>
    <w:rsid w:val="00492C81"/>
    <w:rsid w:val="004A15C5"/>
    <w:rsid w:val="004A4FF1"/>
    <w:rsid w:val="004A696B"/>
    <w:rsid w:val="004B6A5D"/>
    <w:rsid w:val="004B73A0"/>
    <w:rsid w:val="004C730B"/>
    <w:rsid w:val="004D33F7"/>
    <w:rsid w:val="004D6DE1"/>
    <w:rsid w:val="004E273B"/>
    <w:rsid w:val="004E42D8"/>
    <w:rsid w:val="004F20F9"/>
    <w:rsid w:val="004F3959"/>
    <w:rsid w:val="004F5322"/>
    <w:rsid w:val="00500F17"/>
    <w:rsid w:val="00501359"/>
    <w:rsid w:val="00510665"/>
    <w:rsid w:val="00511569"/>
    <w:rsid w:val="00513FFC"/>
    <w:rsid w:val="00514554"/>
    <w:rsid w:val="00515DFB"/>
    <w:rsid w:val="00520E24"/>
    <w:rsid w:val="0052122D"/>
    <w:rsid w:val="005228D6"/>
    <w:rsid w:val="00522B49"/>
    <w:rsid w:val="005313D5"/>
    <w:rsid w:val="005364EB"/>
    <w:rsid w:val="00537FB1"/>
    <w:rsid w:val="005403C1"/>
    <w:rsid w:val="005444A9"/>
    <w:rsid w:val="00544DA0"/>
    <w:rsid w:val="0054562D"/>
    <w:rsid w:val="005461BE"/>
    <w:rsid w:val="00546A4C"/>
    <w:rsid w:val="005522EC"/>
    <w:rsid w:val="00553E8A"/>
    <w:rsid w:val="0055586D"/>
    <w:rsid w:val="0055597F"/>
    <w:rsid w:val="005617BB"/>
    <w:rsid w:val="00567C66"/>
    <w:rsid w:val="00572371"/>
    <w:rsid w:val="00572802"/>
    <w:rsid w:val="00574961"/>
    <w:rsid w:val="00574B4F"/>
    <w:rsid w:val="00575819"/>
    <w:rsid w:val="00580AAF"/>
    <w:rsid w:val="00580E81"/>
    <w:rsid w:val="00581C8E"/>
    <w:rsid w:val="0058204E"/>
    <w:rsid w:val="005859D2"/>
    <w:rsid w:val="005871B0"/>
    <w:rsid w:val="00590D7B"/>
    <w:rsid w:val="00591CB9"/>
    <w:rsid w:val="00593660"/>
    <w:rsid w:val="005952A1"/>
    <w:rsid w:val="00595F71"/>
    <w:rsid w:val="005A0B15"/>
    <w:rsid w:val="005A11D3"/>
    <w:rsid w:val="005B301C"/>
    <w:rsid w:val="005B3453"/>
    <w:rsid w:val="005B3DB7"/>
    <w:rsid w:val="005B5DC5"/>
    <w:rsid w:val="005C16DD"/>
    <w:rsid w:val="005C16F5"/>
    <w:rsid w:val="005C3F16"/>
    <w:rsid w:val="005C72DA"/>
    <w:rsid w:val="005D1FFD"/>
    <w:rsid w:val="005D3724"/>
    <w:rsid w:val="005D4745"/>
    <w:rsid w:val="005D66F4"/>
    <w:rsid w:val="005D6EE4"/>
    <w:rsid w:val="005D7F15"/>
    <w:rsid w:val="005E5825"/>
    <w:rsid w:val="005F1E26"/>
    <w:rsid w:val="005F6684"/>
    <w:rsid w:val="005F7C3C"/>
    <w:rsid w:val="0060274C"/>
    <w:rsid w:val="0060292A"/>
    <w:rsid w:val="00602F54"/>
    <w:rsid w:val="00606428"/>
    <w:rsid w:val="00611C48"/>
    <w:rsid w:val="0061252B"/>
    <w:rsid w:val="00615BBB"/>
    <w:rsid w:val="00621FAF"/>
    <w:rsid w:val="00622958"/>
    <w:rsid w:val="00625040"/>
    <w:rsid w:val="00627AA2"/>
    <w:rsid w:val="00632997"/>
    <w:rsid w:val="00633326"/>
    <w:rsid w:val="0063751E"/>
    <w:rsid w:val="006378B6"/>
    <w:rsid w:val="00642BE4"/>
    <w:rsid w:val="0064567B"/>
    <w:rsid w:val="00645B2C"/>
    <w:rsid w:val="00646B6B"/>
    <w:rsid w:val="00646E3E"/>
    <w:rsid w:val="0065149A"/>
    <w:rsid w:val="00654E25"/>
    <w:rsid w:val="006554F1"/>
    <w:rsid w:val="00660D75"/>
    <w:rsid w:val="00661323"/>
    <w:rsid w:val="00661D37"/>
    <w:rsid w:val="00664B28"/>
    <w:rsid w:val="00664E01"/>
    <w:rsid w:val="0066615B"/>
    <w:rsid w:val="00670E78"/>
    <w:rsid w:val="00671C0F"/>
    <w:rsid w:val="00671FB1"/>
    <w:rsid w:val="0067247C"/>
    <w:rsid w:val="00673EC8"/>
    <w:rsid w:val="00675D16"/>
    <w:rsid w:val="006805A4"/>
    <w:rsid w:val="006849B5"/>
    <w:rsid w:val="00692E86"/>
    <w:rsid w:val="0069405C"/>
    <w:rsid w:val="00697B12"/>
    <w:rsid w:val="006A10F0"/>
    <w:rsid w:val="006A716D"/>
    <w:rsid w:val="006B39F4"/>
    <w:rsid w:val="006B528A"/>
    <w:rsid w:val="006C1134"/>
    <w:rsid w:val="006C3E40"/>
    <w:rsid w:val="006C5E20"/>
    <w:rsid w:val="006C72CF"/>
    <w:rsid w:val="006D194E"/>
    <w:rsid w:val="006D2DE6"/>
    <w:rsid w:val="006D49B8"/>
    <w:rsid w:val="006E05AB"/>
    <w:rsid w:val="006E0F3F"/>
    <w:rsid w:val="006E5722"/>
    <w:rsid w:val="006F200A"/>
    <w:rsid w:val="006F2656"/>
    <w:rsid w:val="006F4533"/>
    <w:rsid w:val="006F4550"/>
    <w:rsid w:val="006F4C45"/>
    <w:rsid w:val="006F6BC0"/>
    <w:rsid w:val="006F74F9"/>
    <w:rsid w:val="007004D3"/>
    <w:rsid w:val="00701761"/>
    <w:rsid w:val="007064C1"/>
    <w:rsid w:val="007076BC"/>
    <w:rsid w:val="00711472"/>
    <w:rsid w:val="0072023A"/>
    <w:rsid w:val="00723F4F"/>
    <w:rsid w:val="0073369C"/>
    <w:rsid w:val="00733FE1"/>
    <w:rsid w:val="00734CEC"/>
    <w:rsid w:val="00735863"/>
    <w:rsid w:val="007371A9"/>
    <w:rsid w:val="00741D79"/>
    <w:rsid w:val="00742356"/>
    <w:rsid w:val="007426F2"/>
    <w:rsid w:val="00744392"/>
    <w:rsid w:val="00746DA3"/>
    <w:rsid w:val="00747CB5"/>
    <w:rsid w:val="00750591"/>
    <w:rsid w:val="00751972"/>
    <w:rsid w:val="007524D6"/>
    <w:rsid w:val="00753E03"/>
    <w:rsid w:val="00754A22"/>
    <w:rsid w:val="00755E0A"/>
    <w:rsid w:val="007574B9"/>
    <w:rsid w:val="0076174D"/>
    <w:rsid w:val="0076205B"/>
    <w:rsid w:val="00762441"/>
    <w:rsid w:val="007636A9"/>
    <w:rsid w:val="007639C1"/>
    <w:rsid w:val="007639D7"/>
    <w:rsid w:val="00764458"/>
    <w:rsid w:val="007667E3"/>
    <w:rsid w:val="00767D6F"/>
    <w:rsid w:val="0077126B"/>
    <w:rsid w:val="00771AEA"/>
    <w:rsid w:val="00772110"/>
    <w:rsid w:val="00773336"/>
    <w:rsid w:val="007815ED"/>
    <w:rsid w:val="00785690"/>
    <w:rsid w:val="007934C3"/>
    <w:rsid w:val="007958B3"/>
    <w:rsid w:val="0079667E"/>
    <w:rsid w:val="007A32AC"/>
    <w:rsid w:val="007A6407"/>
    <w:rsid w:val="007A792D"/>
    <w:rsid w:val="007B379B"/>
    <w:rsid w:val="007B5D3C"/>
    <w:rsid w:val="007C01A9"/>
    <w:rsid w:val="007C1A76"/>
    <w:rsid w:val="007C3CA2"/>
    <w:rsid w:val="007C75E0"/>
    <w:rsid w:val="007D04CE"/>
    <w:rsid w:val="007D2B12"/>
    <w:rsid w:val="007D4C05"/>
    <w:rsid w:val="007D4D49"/>
    <w:rsid w:val="007D7EC0"/>
    <w:rsid w:val="007E2550"/>
    <w:rsid w:val="007E2899"/>
    <w:rsid w:val="007E4779"/>
    <w:rsid w:val="007F10FE"/>
    <w:rsid w:val="007F16FC"/>
    <w:rsid w:val="007F1E27"/>
    <w:rsid w:val="007F599F"/>
    <w:rsid w:val="007F6A6C"/>
    <w:rsid w:val="007F74C2"/>
    <w:rsid w:val="007F75A2"/>
    <w:rsid w:val="00800480"/>
    <w:rsid w:val="00804D70"/>
    <w:rsid w:val="00807C34"/>
    <w:rsid w:val="008104D6"/>
    <w:rsid w:val="0081109C"/>
    <w:rsid w:val="00812319"/>
    <w:rsid w:val="00813EAD"/>
    <w:rsid w:val="008312E8"/>
    <w:rsid w:val="00834C1D"/>
    <w:rsid w:val="00835564"/>
    <w:rsid w:val="00835593"/>
    <w:rsid w:val="00842FE8"/>
    <w:rsid w:val="0084391E"/>
    <w:rsid w:val="008440A4"/>
    <w:rsid w:val="008528FD"/>
    <w:rsid w:val="00852EDB"/>
    <w:rsid w:val="00853EFD"/>
    <w:rsid w:val="00855F91"/>
    <w:rsid w:val="00856F1C"/>
    <w:rsid w:val="008625D6"/>
    <w:rsid w:val="00862BD9"/>
    <w:rsid w:val="00864913"/>
    <w:rsid w:val="008710E8"/>
    <w:rsid w:val="00873C00"/>
    <w:rsid w:val="008759B0"/>
    <w:rsid w:val="00876683"/>
    <w:rsid w:val="008807AA"/>
    <w:rsid w:val="00884AD4"/>
    <w:rsid w:val="00885180"/>
    <w:rsid w:val="00886297"/>
    <w:rsid w:val="008866C0"/>
    <w:rsid w:val="00892C7F"/>
    <w:rsid w:val="008962D5"/>
    <w:rsid w:val="00897764"/>
    <w:rsid w:val="008A0E51"/>
    <w:rsid w:val="008A1AFA"/>
    <w:rsid w:val="008A4718"/>
    <w:rsid w:val="008A5C03"/>
    <w:rsid w:val="008B4FF6"/>
    <w:rsid w:val="008B649F"/>
    <w:rsid w:val="008D2331"/>
    <w:rsid w:val="008D2E99"/>
    <w:rsid w:val="008D7B2C"/>
    <w:rsid w:val="008E11C4"/>
    <w:rsid w:val="008E3A9B"/>
    <w:rsid w:val="008E50C0"/>
    <w:rsid w:val="008E5C04"/>
    <w:rsid w:val="008E638C"/>
    <w:rsid w:val="008E6B3D"/>
    <w:rsid w:val="008F39AC"/>
    <w:rsid w:val="008F3B08"/>
    <w:rsid w:val="00902388"/>
    <w:rsid w:val="009061E6"/>
    <w:rsid w:val="00907D35"/>
    <w:rsid w:val="00912B16"/>
    <w:rsid w:val="00913319"/>
    <w:rsid w:val="00914DE1"/>
    <w:rsid w:val="009240E3"/>
    <w:rsid w:val="0092461D"/>
    <w:rsid w:val="00926302"/>
    <w:rsid w:val="009322B8"/>
    <w:rsid w:val="0093289E"/>
    <w:rsid w:val="00934048"/>
    <w:rsid w:val="009354E5"/>
    <w:rsid w:val="00936417"/>
    <w:rsid w:val="009405B4"/>
    <w:rsid w:val="009405BC"/>
    <w:rsid w:val="00943648"/>
    <w:rsid w:val="00952864"/>
    <w:rsid w:val="00953A10"/>
    <w:rsid w:val="00954952"/>
    <w:rsid w:val="00955DD3"/>
    <w:rsid w:val="00960D43"/>
    <w:rsid w:val="00961ED3"/>
    <w:rsid w:val="00962E23"/>
    <w:rsid w:val="009639F2"/>
    <w:rsid w:val="009664D6"/>
    <w:rsid w:val="00972A83"/>
    <w:rsid w:val="00972AD8"/>
    <w:rsid w:val="009754B0"/>
    <w:rsid w:val="00977CA0"/>
    <w:rsid w:val="00980650"/>
    <w:rsid w:val="00985A67"/>
    <w:rsid w:val="00993BB2"/>
    <w:rsid w:val="009941A1"/>
    <w:rsid w:val="00994AC2"/>
    <w:rsid w:val="009A25E5"/>
    <w:rsid w:val="009A37A0"/>
    <w:rsid w:val="009A513B"/>
    <w:rsid w:val="009A5543"/>
    <w:rsid w:val="009A7D45"/>
    <w:rsid w:val="009B0488"/>
    <w:rsid w:val="009B2540"/>
    <w:rsid w:val="009C1F0A"/>
    <w:rsid w:val="009C2636"/>
    <w:rsid w:val="009C5924"/>
    <w:rsid w:val="009C7DB6"/>
    <w:rsid w:val="009D3CC9"/>
    <w:rsid w:val="009D5C14"/>
    <w:rsid w:val="009D7977"/>
    <w:rsid w:val="009E0D56"/>
    <w:rsid w:val="009E3286"/>
    <w:rsid w:val="009E5B16"/>
    <w:rsid w:val="009E6126"/>
    <w:rsid w:val="009E7E85"/>
    <w:rsid w:val="009F1DFD"/>
    <w:rsid w:val="009F4888"/>
    <w:rsid w:val="009F59BA"/>
    <w:rsid w:val="00A00F17"/>
    <w:rsid w:val="00A067F8"/>
    <w:rsid w:val="00A069AB"/>
    <w:rsid w:val="00A1397B"/>
    <w:rsid w:val="00A1456C"/>
    <w:rsid w:val="00A21D57"/>
    <w:rsid w:val="00A2219A"/>
    <w:rsid w:val="00A22FAA"/>
    <w:rsid w:val="00A30281"/>
    <w:rsid w:val="00A3086B"/>
    <w:rsid w:val="00A30F51"/>
    <w:rsid w:val="00A31575"/>
    <w:rsid w:val="00A32DE8"/>
    <w:rsid w:val="00A36AC7"/>
    <w:rsid w:val="00A42DEE"/>
    <w:rsid w:val="00A47A44"/>
    <w:rsid w:val="00A47D4D"/>
    <w:rsid w:val="00A52DFC"/>
    <w:rsid w:val="00A56052"/>
    <w:rsid w:val="00A5628F"/>
    <w:rsid w:val="00A56338"/>
    <w:rsid w:val="00A61433"/>
    <w:rsid w:val="00A622EE"/>
    <w:rsid w:val="00A6295D"/>
    <w:rsid w:val="00A7255D"/>
    <w:rsid w:val="00A767AA"/>
    <w:rsid w:val="00A77D63"/>
    <w:rsid w:val="00A818B8"/>
    <w:rsid w:val="00A87887"/>
    <w:rsid w:val="00A9197A"/>
    <w:rsid w:val="00A91F01"/>
    <w:rsid w:val="00A9226B"/>
    <w:rsid w:val="00A962CD"/>
    <w:rsid w:val="00AA0519"/>
    <w:rsid w:val="00AA0A29"/>
    <w:rsid w:val="00AA36D5"/>
    <w:rsid w:val="00AA49F0"/>
    <w:rsid w:val="00AA5792"/>
    <w:rsid w:val="00AB03B8"/>
    <w:rsid w:val="00AB0D18"/>
    <w:rsid w:val="00AB2F77"/>
    <w:rsid w:val="00AB31D5"/>
    <w:rsid w:val="00AB3CB7"/>
    <w:rsid w:val="00AB5BB4"/>
    <w:rsid w:val="00AB5D27"/>
    <w:rsid w:val="00AB650B"/>
    <w:rsid w:val="00AC27D9"/>
    <w:rsid w:val="00AD02C1"/>
    <w:rsid w:val="00AD4553"/>
    <w:rsid w:val="00AD7508"/>
    <w:rsid w:val="00AE1674"/>
    <w:rsid w:val="00AE1FFA"/>
    <w:rsid w:val="00AE466D"/>
    <w:rsid w:val="00AE5AA3"/>
    <w:rsid w:val="00AF1103"/>
    <w:rsid w:val="00AF497F"/>
    <w:rsid w:val="00AF5BD3"/>
    <w:rsid w:val="00AF62AD"/>
    <w:rsid w:val="00AF762F"/>
    <w:rsid w:val="00B007FB"/>
    <w:rsid w:val="00B06087"/>
    <w:rsid w:val="00B1381F"/>
    <w:rsid w:val="00B14C87"/>
    <w:rsid w:val="00B15A3D"/>
    <w:rsid w:val="00B168BB"/>
    <w:rsid w:val="00B17593"/>
    <w:rsid w:val="00B21B2B"/>
    <w:rsid w:val="00B25D6D"/>
    <w:rsid w:val="00B27AC4"/>
    <w:rsid w:val="00B27C5A"/>
    <w:rsid w:val="00B3037F"/>
    <w:rsid w:val="00B305ED"/>
    <w:rsid w:val="00B31135"/>
    <w:rsid w:val="00B325F7"/>
    <w:rsid w:val="00B32B9D"/>
    <w:rsid w:val="00B34A06"/>
    <w:rsid w:val="00B34F30"/>
    <w:rsid w:val="00B35F74"/>
    <w:rsid w:val="00B37AA7"/>
    <w:rsid w:val="00B40F27"/>
    <w:rsid w:val="00B42BC9"/>
    <w:rsid w:val="00B479A0"/>
    <w:rsid w:val="00B5222B"/>
    <w:rsid w:val="00B568FB"/>
    <w:rsid w:val="00B57C63"/>
    <w:rsid w:val="00B60830"/>
    <w:rsid w:val="00B62986"/>
    <w:rsid w:val="00B6734D"/>
    <w:rsid w:val="00B73DEA"/>
    <w:rsid w:val="00B75396"/>
    <w:rsid w:val="00B831D1"/>
    <w:rsid w:val="00B83F3C"/>
    <w:rsid w:val="00B868F4"/>
    <w:rsid w:val="00B961AD"/>
    <w:rsid w:val="00BA2B4A"/>
    <w:rsid w:val="00BA332C"/>
    <w:rsid w:val="00BA3B71"/>
    <w:rsid w:val="00BA6929"/>
    <w:rsid w:val="00BB3549"/>
    <w:rsid w:val="00BB5AF5"/>
    <w:rsid w:val="00BC1517"/>
    <w:rsid w:val="00BC4068"/>
    <w:rsid w:val="00BD1D50"/>
    <w:rsid w:val="00BD249B"/>
    <w:rsid w:val="00BD3662"/>
    <w:rsid w:val="00BD6199"/>
    <w:rsid w:val="00BD6992"/>
    <w:rsid w:val="00BE0B59"/>
    <w:rsid w:val="00BE3C2D"/>
    <w:rsid w:val="00BE5C92"/>
    <w:rsid w:val="00BE76C8"/>
    <w:rsid w:val="00BF5386"/>
    <w:rsid w:val="00C01E04"/>
    <w:rsid w:val="00C020CA"/>
    <w:rsid w:val="00C05055"/>
    <w:rsid w:val="00C1088F"/>
    <w:rsid w:val="00C10B79"/>
    <w:rsid w:val="00C12AA9"/>
    <w:rsid w:val="00C13438"/>
    <w:rsid w:val="00C14813"/>
    <w:rsid w:val="00C149ED"/>
    <w:rsid w:val="00C21164"/>
    <w:rsid w:val="00C217E2"/>
    <w:rsid w:val="00C23FD9"/>
    <w:rsid w:val="00C30193"/>
    <w:rsid w:val="00C34648"/>
    <w:rsid w:val="00C34CBE"/>
    <w:rsid w:val="00C35702"/>
    <w:rsid w:val="00C35AD3"/>
    <w:rsid w:val="00C36B5E"/>
    <w:rsid w:val="00C37BA6"/>
    <w:rsid w:val="00C40886"/>
    <w:rsid w:val="00C42B81"/>
    <w:rsid w:val="00C43599"/>
    <w:rsid w:val="00C453C3"/>
    <w:rsid w:val="00C45A78"/>
    <w:rsid w:val="00C468C7"/>
    <w:rsid w:val="00C4737E"/>
    <w:rsid w:val="00C519BF"/>
    <w:rsid w:val="00C51AEA"/>
    <w:rsid w:val="00C525D5"/>
    <w:rsid w:val="00C56861"/>
    <w:rsid w:val="00C56EC0"/>
    <w:rsid w:val="00C5781C"/>
    <w:rsid w:val="00C61803"/>
    <w:rsid w:val="00C63D55"/>
    <w:rsid w:val="00C66910"/>
    <w:rsid w:val="00C66C85"/>
    <w:rsid w:val="00C66F43"/>
    <w:rsid w:val="00C671FE"/>
    <w:rsid w:val="00C70B53"/>
    <w:rsid w:val="00C74982"/>
    <w:rsid w:val="00C80109"/>
    <w:rsid w:val="00C818AB"/>
    <w:rsid w:val="00C83F92"/>
    <w:rsid w:val="00C878F2"/>
    <w:rsid w:val="00C945F8"/>
    <w:rsid w:val="00CA03BB"/>
    <w:rsid w:val="00CA0730"/>
    <w:rsid w:val="00CA37D7"/>
    <w:rsid w:val="00CA595F"/>
    <w:rsid w:val="00CA5A4A"/>
    <w:rsid w:val="00CB37FE"/>
    <w:rsid w:val="00CB4A71"/>
    <w:rsid w:val="00CC0247"/>
    <w:rsid w:val="00CC17B8"/>
    <w:rsid w:val="00CC39F9"/>
    <w:rsid w:val="00CC6175"/>
    <w:rsid w:val="00CC6650"/>
    <w:rsid w:val="00CC6895"/>
    <w:rsid w:val="00CC6FC8"/>
    <w:rsid w:val="00CC7057"/>
    <w:rsid w:val="00CD01EA"/>
    <w:rsid w:val="00CD1964"/>
    <w:rsid w:val="00CD3A0E"/>
    <w:rsid w:val="00CD547A"/>
    <w:rsid w:val="00CD6C77"/>
    <w:rsid w:val="00CE0B05"/>
    <w:rsid w:val="00CF076D"/>
    <w:rsid w:val="00CF1860"/>
    <w:rsid w:val="00CF3C20"/>
    <w:rsid w:val="00D04ADD"/>
    <w:rsid w:val="00D04E78"/>
    <w:rsid w:val="00D07A89"/>
    <w:rsid w:val="00D1348E"/>
    <w:rsid w:val="00D142A0"/>
    <w:rsid w:val="00D1437B"/>
    <w:rsid w:val="00D154CB"/>
    <w:rsid w:val="00D20673"/>
    <w:rsid w:val="00D20863"/>
    <w:rsid w:val="00D25872"/>
    <w:rsid w:val="00D3023B"/>
    <w:rsid w:val="00D310E2"/>
    <w:rsid w:val="00D31149"/>
    <w:rsid w:val="00D32514"/>
    <w:rsid w:val="00D33829"/>
    <w:rsid w:val="00D352ED"/>
    <w:rsid w:val="00D431D2"/>
    <w:rsid w:val="00D45870"/>
    <w:rsid w:val="00D505BD"/>
    <w:rsid w:val="00D511A0"/>
    <w:rsid w:val="00D5155A"/>
    <w:rsid w:val="00D56B47"/>
    <w:rsid w:val="00D57211"/>
    <w:rsid w:val="00D62E9A"/>
    <w:rsid w:val="00D63EBB"/>
    <w:rsid w:val="00D64345"/>
    <w:rsid w:val="00D70918"/>
    <w:rsid w:val="00D712F5"/>
    <w:rsid w:val="00D718F1"/>
    <w:rsid w:val="00D73683"/>
    <w:rsid w:val="00D7520B"/>
    <w:rsid w:val="00D81983"/>
    <w:rsid w:val="00D83352"/>
    <w:rsid w:val="00D8343F"/>
    <w:rsid w:val="00D8650D"/>
    <w:rsid w:val="00D929C5"/>
    <w:rsid w:val="00D974A7"/>
    <w:rsid w:val="00DA1A99"/>
    <w:rsid w:val="00DA1F91"/>
    <w:rsid w:val="00DB05E5"/>
    <w:rsid w:val="00DB0B76"/>
    <w:rsid w:val="00DB39A5"/>
    <w:rsid w:val="00DB3B5E"/>
    <w:rsid w:val="00DB604A"/>
    <w:rsid w:val="00DB7F97"/>
    <w:rsid w:val="00DC3D06"/>
    <w:rsid w:val="00DC4D25"/>
    <w:rsid w:val="00DD2CC2"/>
    <w:rsid w:val="00DD37CA"/>
    <w:rsid w:val="00DD4FAF"/>
    <w:rsid w:val="00DD75A3"/>
    <w:rsid w:val="00DD79A9"/>
    <w:rsid w:val="00DE26E8"/>
    <w:rsid w:val="00DE2824"/>
    <w:rsid w:val="00DE2F88"/>
    <w:rsid w:val="00DE557F"/>
    <w:rsid w:val="00DE565C"/>
    <w:rsid w:val="00DE5A76"/>
    <w:rsid w:val="00DF0CD3"/>
    <w:rsid w:val="00DF79F5"/>
    <w:rsid w:val="00E050D7"/>
    <w:rsid w:val="00E07288"/>
    <w:rsid w:val="00E10924"/>
    <w:rsid w:val="00E1364E"/>
    <w:rsid w:val="00E13811"/>
    <w:rsid w:val="00E13E99"/>
    <w:rsid w:val="00E1429D"/>
    <w:rsid w:val="00E1437D"/>
    <w:rsid w:val="00E14E52"/>
    <w:rsid w:val="00E20DF2"/>
    <w:rsid w:val="00E23274"/>
    <w:rsid w:val="00E26C04"/>
    <w:rsid w:val="00E303DC"/>
    <w:rsid w:val="00E32390"/>
    <w:rsid w:val="00E33217"/>
    <w:rsid w:val="00E437CA"/>
    <w:rsid w:val="00E5004C"/>
    <w:rsid w:val="00E5035F"/>
    <w:rsid w:val="00E54C3D"/>
    <w:rsid w:val="00E5702F"/>
    <w:rsid w:val="00E57F44"/>
    <w:rsid w:val="00E66580"/>
    <w:rsid w:val="00E724E0"/>
    <w:rsid w:val="00E72E7F"/>
    <w:rsid w:val="00E740BC"/>
    <w:rsid w:val="00E76E89"/>
    <w:rsid w:val="00E80708"/>
    <w:rsid w:val="00E83A41"/>
    <w:rsid w:val="00E862E1"/>
    <w:rsid w:val="00E91355"/>
    <w:rsid w:val="00E95E30"/>
    <w:rsid w:val="00EA207A"/>
    <w:rsid w:val="00EA2DE9"/>
    <w:rsid w:val="00EA55E7"/>
    <w:rsid w:val="00EA5E66"/>
    <w:rsid w:val="00EA610D"/>
    <w:rsid w:val="00EB0DCF"/>
    <w:rsid w:val="00EB4C84"/>
    <w:rsid w:val="00EC1D67"/>
    <w:rsid w:val="00EC6906"/>
    <w:rsid w:val="00ED18A2"/>
    <w:rsid w:val="00ED2653"/>
    <w:rsid w:val="00ED2EEA"/>
    <w:rsid w:val="00ED3968"/>
    <w:rsid w:val="00EE5824"/>
    <w:rsid w:val="00EE69BB"/>
    <w:rsid w:val="00EF6B67"/>
    <w:rsid w:val="00F00723"/>
    <w:rsid w:val="00F01264"/>
    <w:rsid w:val="00F03D8E"/>
    <w:rsid w:val="00F0510F"/>
    <w:rsid w:val="00F053BD"/>
    <w:rsid w:val="00F07180"/>
    <w:rsid w:val="00F159A1"/>
    <w:rsid w:val="00F16264"/>
    <w:rsid w:val="00F1776C"/>
    <w:rsid w:val="00F20ED4"/>
    <w:rsid w:val="00F228B6"/>
    <w:rsid w:val="00F311DC"/>
    <w:rsid w:val="00F343A0"/>
    <w:rsid w:val="00F35CC0"/>
    <w:rsid w:val="00F37C4B"/>
    <w:rsid w:val="00F40326"/>
    <w:rsid w:val="00F44963"/>
    <w:rsid w:val="00F54D69"/>
    <w:rsid w:val="00F605F6"/>
    <w:rsid w:val="00F61A37"/>
    <w:rsid w:val="00F6299C"/>
    <w:rsid w:val="00F63B0A"/>
    <w:rsid w:val="00F640CB"/>
    <w:rsid w:val="00F706E8"/>
    <w:rsid w:val="00F817D4"/>
    <w:rsid w:val="00F82BB3"/>
    <w:rsid w:val="00F8355A"/>
    <w:rsid w:val="00F86CD6"/>
    <w:rsid w:val="00F87EEF"/>
    <w:rsid w:val="00F94C72"/>
    <w:rsid w:val="00F95533"/>
    <w:rsid w:val="00FA21A4"/>
    <w:rsid w:val="00FA68A4"/>
    <w:rsid w:val="00FA6D78"/>
    <w:rsid w:val="00FB3D4B"/>
    <w:rsid w:val="00FB44F2"/>
    <w:rsid w:val="00FB6C67"/>
    <w:rsid w:val="00FB754D"/>
    <w:rsid w:val="00FC335C"/>
    <w:rsid w:val="00FC46AD"/>
    <w:rsid w:val="00FC4819"/>
    <w:rsid w:val="00FC638F"/>
    <w:rsid w:val="00FD2F33"/>
    <w:rsid w:val="00FD390F"/>
    <w:rsid w:val="00FD57A4"/>
    <w:rsid w:val="00FD79CD"/>
    <w:rsid w:val="00FE1A3D"/>
    <w:rsid w:val="00FF1B21"/>
    <w:rsid w:val="00FF34BB"/>
    <w:rsid w:val="00FF52F0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3EAF58"/>
  <w15:docId w15:val="{0EA4900A-8A02-4AF1-9CAC-F9D01AAA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0">
    <w:name w:val="Normal1"/>
  </w:style>
  <w:style w:type="paragraph" w:styleId="Title">
    <w:name w:val="Title"/>
    <w:basedOn w:val="Normal1"/>
    <w:next w:val="Normal1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5CEC"/>
    <w:pPr>
      <w:ind w:left="720"/>
      <w:contextualSpacing/>
    </w:pPr>
  </w:style>
  <w:style w:type="character" w:customStyle="1" w:styleId="field-content">
    <w:name w:val="field-content"/>
    <w:basedOn w:val="DefaultParagraphFont"/>
    <w:rsid w:val="00136430"/>
  </w:style>
  <w:style w:type="character" w:styleId="CommentReference">
    <w:name w:val="annotation reference"/>
    <w:basedOn w:val="DefaultParagraphFont"/>
    <w:uiPriority w:val="99"/>
    <w:semiHidden/>
    <w:unhideWhenUsed/>
    <w:rsid w:val="00C26B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26B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B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B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B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B3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3C"/>
    <w:rPr>
      <w:rFonts w:ascii="Lucida Grande" w:hAnsi="Lucida Grande" w:cs="Lucida Grande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C37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B6B"/>
    <w:rPr>
      <w:rFonts w:ascii="Courier" w:hAnsi="Courier" w:cs="Courier"/>
      <w:sz w:val="20"/>
      <w:szCs w:val="20"/>
      <w:lang w:val="en-GB"/>
    </w:rPr>
  </w:style>
  <w:style w:type="character" w:customStyle="1" w:styleId="y2iqfc">
    <w:name w:val="y2iqfc"/>
    <w:basedOn w:val="DefaultParagraphFont"/>
    <w:rsid w:val="00646B6B"/>
  </w:style>
  <w:style w:type="character" w:styleId="Strong">
    <w:name w:val="Strong"/>
    <w:basedOn w:val="DefaultParagraphFont"/>
    <w:uiPriority w:val="22"/>
    <w:qFormat/>
    <w:rsid w:val="00DE5A76"/>
    <w:rPr>
      <w:b/>
      <w:bCs/>
    </w:rPr>
  </w:style>
  <w:style w:type="character" w:customStyle="1" w:styleId="mw-headline">
    <w:name w:val="mw-headline"/>
    <w:basedOn w:val="DefaultParagraphFont"/>
    <w:rsid w:val="00633326"/>
  </w:style>
  <w:style w:type="character" w:styleId="FollowedHyperlink">
    <w:name w:val="FollowedHyperlink"/>
    <w:basedOn w:val="DefaultParagraphFont"/>
    <w:uiPriority w:val="99"/>
    <w:semiHidden/>
    <w:unhideWhenUsed/>
    <w:rsid w:val="00AF62AD"/>
    <w:rPr>
      <w:color w:val="800080" w:themeColor="followedHyperlink"/>
      <w:u w:val="single"/>
    </w:rPr>
  </w:style>
  <w:style w:type="character" w:customStyle="1" w:styleId="css-901oao">
    <w:name w:val="css-901oao"/>
    <w:basedOn w:val="DefaultParagraphFont"/>
    <w:rsid w:val="00697B12"/>
  </w:style>
  <w:style w:type="character" w:customStyle="1" w:styleId="hgkelc">
    <w:name w:val="hgkelc"/>
    <w:basedOn w:val="DefaultParagraphFont"/>
    <w:rsid w:val="00697B12"/>
  </w:style>
  <w:style w:type="paragraph" w:styleId="Header">
    <w:name w:val="header"/>
    <w:basedOn w:val="Normal"/>
    <w:link w:val="HeaderChar"/>
    <w:uiPriority w:val="99"/>
    <w:unhideWhenUsed/>
    <w:rsid w:val="001444B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B9"/>
  </w:style>
  <w:style w:type="paragraph" w:styleId="Footer">
    <w:name w:val="footer"/>
    <w:basedOn w:val="Normal"/>
    <w:link w:val="FooterChar"/>
    <w:uiPriority w:val="99"/>
    <w:unhideWhenUsed/>
    <w:rsid w:val="001444B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B9"/>
  </w:style>
  <w:style w:type="paragraph" w:styleId="Revision">
    <w:name w:val="Revision"/>
    <w:hidden/>
    <w:uiPriority w:val="99"/>
    <w:semiHidden/>
    <w:rsid w:val="000D73EF"/>
    <w:pPr>
      <w:spacing w:line="240" w:lineRule="auto"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134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636A9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7636A9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636A9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636A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636A9"/>
    <w:rPr>
      <w:b/>
    </w:rPr>
  </w:style>
  <w:style w:type="character" w:customStyle="1" w:styleId="Heading6Char">
    <w:name w:val="Heading 6 Char"/>
    <w:basedOn w:val="DefaultParagraphFont"/>
    <w:link w:val="Heading6"/>
    <w:rsid w:val="007636A9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636A9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7636A9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encinsinresolver10">
    <w:name w:val="Mención sin resolver1"/>
    <w:basedOn w:val="DefaultParagraphFont"/>
    <w:uiPriority w:val="99"/>
    <w:semiHidden/>
    <w:unhideWhenUsed/>
    <w:rsid w:val="007636A9"/>
    <w:rPr>
      <w:color w:val="605E5C"/>
      <w:shd w:val="clear" w:color="auto" w:fill="E1DFDD"/>
    </w:rPr>
  </w:style>
  <w:style w:type="character" w:customStyle="1" w:styleId="Ttol1">
    <w:name w:val="Títol1"/>
    <w:basedOn w:val="DefaultParagraphFont"/>
    <w:rsid w:val="007636A9"/>
  </w:style>
  <w:style w:type="character" w:customStyle="1" w:styleId="tagline">
    <w:name w:val="tagline"/>
    <w:basedOn w:val="DefaultParagraphFont"/>
    <w:rsid w:val="007636A9"/>
  </w:style>
  <w:style w:type="character" w:customStyle="1" w:styleId="body">
    <w:name w:val="body"/>
    <w:basedOn w:val="DefaultParagraphFont"/>
    <w:rsid w:val="007636A9"/>
  </w:style>
  <w:style w:type="character" w:customStyle="1" w:styleId="tip">
    <w:name w:val="tip"/>
    <w:basedOn w:val="DefaultParagraphFont"/>
    <w:rsid w:val="007636A9"/>
  </w:style>
  <w:style w:type="character" w:customStyle="1" w:styleId="service-itemname">
    <w:name w:val="service-item__name"/>
    <w:basedOn w:val="DefaultParagraphFont"/>
    <w:rsid w:val="007636A9"/>
  </w:style>
  <w:style w:type="character" w:customStyle="1" w:styleId="service-itemterm-hierarchy">
    <w:name w:val="service-item__term-hierarchy"/>
    <w:basedOn w:val="DefaultParagraphFont"/>
    <w:rsid w:val="007636A9"/>
  </w:style>
  <w:style w:type="paragraph" w:customStyle="1" w:styleId="service-itemtag">
    <w:name w:val="service-item__tag"/>
    <w:basedOn w:val="Normal"/>
    <w:rsid w:val="0076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dm2-infcom">
    <w:name w:val="dm2-infcom"/>
    <w:basedOn w:val="DefaultParagraphFont"/>
    <w:rsid w:val="00135DB6"/>
  </w:style>
  <w:style w:type="character" w:customStyle="1" w:styleId="dm2-areatem">
    <w:name w:val="dm2-areatem"/>
    <w:basedOn w:val="DefaultParagraphFont"/>
    <w:rsid w:val="00135DB6"/>
  </w:style>
  <w:style w:type="character" w:customStyle="1" w:styleId="dm2-def">
    <w:name w:val="dm2-def"/>
    <w:basedOn w:val="DefaultParagraphFont"/>
    <w:rsid w:val="00135DB6"/>
  </w:style>
  <w:style w:type="character" w:customStyle="1" w:styleId="dm2-expl">
    <w:name w:val="dm2-expl"/>
    <w:basedOn w:val="DefaultParagraphFont"/>
    <w:rsid w:val="00135DB6"/>
  </w:style>
  <w:style w:type="character" w:customStyle="1" w:styleId="bolditalic">
    <w:name w:val="bolditalic"/>
    <w:basedOn w:val="DefaultParagraphFont"/>
    <w:rsid w:val="00135DB6"/>
  </w:style>
  <w:style w:type="character" w:styleId="PlaceholderText">
    <w:name w:val="Placeholder Text"/>
    <w:basedOn w:val="DefaultParagraphFont"/>
    <w:uiPriority w:val="99"/>
    <w:semiHidden/>
    <w:rsid w:val="00135DB6"/>
    <w:rPr>
      <w:color w:val="808080"/>
    </w:rPr>
  </w:style>
  <w:style w:type="paragraph" w:customStyle="1" w:styleId="Default">
    <w:name w:val="Default"/>
    <w:rsid w:val="00CF076D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text-uppercase">
    <w:name w:val="text-uppercase"/>
    <w:basedOn w:val="DefaultParagraphFont"/>
    <w:rsid w:val="00CF076D"/>
  </w:style>
  <w:style w:type="character" w:customStyle="1" w:styleId="Heading7Char">
    <w:name w:val="Heading 7 Char"/>
    <w:basedOn w:val="DefaultParagraphFont"/>
    <w:link w:val="Heading7"/>
    <w:uiPriority w:val="9"/>
    <w:semiHidden/>
    <w:rsid w:val="003D5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BD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D54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54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BD"/>
    <w:rPr>
      <w:b/>
      <w:bCs/>
      <w:smallCaps/>
      <w:color w:val="365F91" w:themeColor="accent1" w:themeShade="BF"/>
      <w:spacing w:val="5"/>
    </w:r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9639F2"/>
    <w:rPr>
      <w:color w:val="605E5C"/>
      <w:shd w:val="clear" w:color="auto" w:fill="E1DFDD"/>
    </w:rPr>
  </w:style>
  <w:style w:type="character" w:customStyle="1" w:styleId="Ttol2">
    <w:name w:val="Títol2"/>
    <w:basedOn w:val="DefaultParagraphFont"/>
    <w:rsid w:val="009639F2"/>
  </w:style>
  <w:style w:type="character" w:customStyle="1" w:styleId="italic">
    <w:name w:val="italic"/>
    <w:basedOn w:val="DefaultParagraphFont"/>
    <w:rsid w:val="00D32514"/>
  </w:style>
  <w:style w:type="character" w:customStyle="1" w:styleId="versaleta">
    <w:name w:val="versaleta"/>
    <w:basedOn w:val="DefaultParagraphFont"/>
    <w:rsid w:val="000A7FE1"/>
  </w:style>
  <w:style w:type="paragraph" w:styleId="NormalWeb">
    <w:name w:val="Normal (Web)"/>
    <w:basedOn w:val="Normal"/>
    <w:uiPriority w:val="99"/>
    <w:semiHidden/>
    <w:unhideWhenUsed/>
    <w:rsid w:val="000A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Emphasis">
    <w:name w:val="Emphasis"/>
    <w:basedOn w:val="DefaultParagraphFont"/>
    <w:uiPriority w:val="20"/>
    <w:qFormat/>
    <w:rsid w:val="000A7FE1"/>
    <w:rPr>
      <w:i/>
      <w:iCs/>
    </w:rPr>
  </w:style>
  <w:style w:type="character" w:customStyle="1" w:styleId="apple-converted-space">
    <w:name w:val="apple-converted-space"/>
    <w:basedOn w:val="DefaultParagraphFont"/>
    <w:rsid w:val="008F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8a2mBMBFi998zzy04Ux8F8ZP0w==">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1EDDC7-6997-C445-8600-84BD6482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67476</Words>
  <Characters>336034</Characters>
  <Application>Microsoft Office Word</Application>
  <DocSecurity>0</DocSecurity>
  <Lines>5333</Lines>
  <Paragraphs>515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 Campamà Mormeneo</dc:creator>
  <cp:lastModifiedBy>Jordi Mazón Bueso</cp:lastModifiedBy>
  <cp:revision>2</cp:revision>
  <cp:lastPrinted>2023-11-02T10:34:00Z</cp:lastPrinted>
  <dcterms:created xsi:type="dcterms:W3CDTF">2024-07-18T15:03:00Z</dcterms:created>
  <dcterms:modified xsi:type="dcterms:W3CDTF">2024-07-18T15:03:00Z</dcterms:modified>
</cp:coreProperties>
</file>